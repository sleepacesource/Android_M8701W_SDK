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D039FB">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M8701W</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735C26">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2023/12</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01</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5234692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7232F8">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2023-12</w:t>
            </w:r>
            <w:r w:rsidR="002B42D4" w:rsidRPr="00454BEC">
              <w:rPr>
                <w:rFonts w:ascii="微软雅黑" w:eastAsia="微软雅黑" w:hAnsi="微软雅黑" w:cs="微软雅黑" w:hint="eastAsia"/>
                <w:sz w:val="18"/>
                <w:szCs w:val="18"/>
              </w:rPr>
              <w:t>-</w:t>
            </w:r>
            <w:r>
              <w:rPr>
                <w:rFonts w:ascii="微软雅黑" w:eastAsia="微软雅黑" w:hAnsi="微软雅黑" w:cs="微软雅黑" w:hint="eastAsia"/>
                <w:sz w:val="18"/>
                <w:szCs w:val="18"/>
              </w:rPr>
              <w:t>01</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rPr>
          <w:ins w:id="2" w:author="jollytsai" w:date="2016-09-08T17:50:00Z"/>
        </w:trPr>
        <w:tc>
          <w:tcPr>
            <w:tcW w:w="1463" w:type="dxa"/>
            <w:vAlign w:val="center"/>
          </w:tcPr>
          <w:p w:rsidR="004400C2" w:rsidRDefault="004400C2">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4400C2" w:rsidRDefault="004400C2">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4400C2" w:rsidRDefault="004400C2">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52346930"/>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2D41EF" w:rsidRDefault="006A7783">
      <w:pPr>
        <w:pStyle w:val="10"/>
        <w:tabs>
          <w:tab w:val="right" w:leader="dot" w:pos="8296"/>
        </w:tabs>
        <w:rPr>
          <w:rFonts w:asciiTheme="minorHAnsi" w:eastAsiaTheme="minorEastAsia" w:hAnsiTheme="minorHAnsi" w:cstheme="minorBidi"/>
          <w:noProof/>
          <w:szCs w:val="22"/>
        </w:rPr>
      </w:pPr>
      <w:r w:rsidRPr="006A7783">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6A7783">
        <w:rPr>
          <w:rFonts w:ascii="微软雅黑" w:eastAsia="微软雅黑" w:hAnsi="微软雅黑" w:cs="微软雅黑" w:hint="eastAsia"/>
          <w:b/>
          <w:bCs/>
          <w:sz w:val="40"/>
          <w:szCs w:val="48"/>
        </w:rPr>
        <w:fldChar w:fldCharType="separate"/>
      </w:r>
      <w:hyperlink w:anchor="_Toc152346929" w:history="1">
        <w:r w:rsidR="002D41EF" w:rsidRPr="00C1194E">
          <w:rPr>
            <w:rStyle w:val="a7"/>
            <w:rFonts w:ascii="微软雅黑" w:eastAsia="微软雅黑" w:hAnsi="微软雅黑" w:cs="微软雅黑"/>
            <w:noProof/>
          </w:rPr>
          <w:t>Change log</w:t>
        </w:r>
        <w:r w:rsidR="002D41EF">
          <w:rPr>
            <w:noProof/>
          </w:rPr>
          <w:tab/>
        </w:r>
        <w:r w:rsidR="002D41EF">
          <w:rPr>
            <w:noProof/>
          </w:rPr>
          <w:fldChar w:fldCharType="begin"/>
        </w:r>
        <w:r w:rsidR="002D41EF">
          <w:rPr>
            <w:noProof/>
          </w:rPr>
          <w:instrText xml:space="preserve"> PAGEREF _Toc152346929 \h </w:instrText>
        </w:r>
        <w:r w:rsidR="002D41EF">
          <w:rPr>
            <w:noProof/>
          </w:rPr>
        </w:r>
        <w:r w:rsidR="002D41EF">
          <w:rPr>
            <w:noProof/>
          </w:rPr>
          <w:fldChar w:fldCharType="separate"/>
        </w:r>
        <w:r w:rsidR="002D41EF">
          <w:rPr>
            <w:noProof/>
          </w:rPr>
          <w:t>1</w:t>
        </w:r>
        <w:r w:rsidR="002D41EF">
          <w:rPr>
            <w:noProof/>
          </w:rPr>
          <w:fldChar w:fldCharType="end"/>
        </w:r>
      </w:hyperlink>
    </w:p>
    <w:p w:rsidR="002D41EF" w:rsidRDefault="002D41EF">
      <w:pPr>
        <w:pStyle w:val="10"/>
        <w:tabs>
          <w:tab w:val="right" w:leader="dot" w:pos="8296"/>
        </w:tabs>
        <w:rPr>
          <w:rFonts w:asciiTheme="minorHAnsi" w:eastAsiaTheme="minorEastAsia" w:hAnsiTheme="minorHAnsi" w:cstheme="minorBidi"/>
          <w:noProof/>
          <w:szCs w:val="22"/>
        </w:rPr>
      </w:pPr>
      <w:hyperlink w:anchor="_Toc152346930" w:history="1">
        <w:r w:rsidRPr="00C1194E">
          <w:rPr>
            <w:rStyle w:val="a7"/>
            <w:rFonts w:ascii="微软雅黑" w:eastAsia="微软雅黑" w:hAnsi="微软雅黑" w:cs="微软雅黑"/>
            <w:noProof/>
          </w:rPr>
          <w:t>Catalog</w:t>
        </w:r>
        <w:r>
          <w:rPr>
            <w:noProof/>
          </w:rPr>
          <w:tab/>
        </w:r>
        <w:r>
          <w:rPr>
            <w:noProof/>
          </w:rPr>
          <w:fldChar w:fldCharType="begin"/>
        </w:r>
        <w:r>
          <w:rPr>
            <w:noProof/>
          </w:rPr>
          <w:instrText xml:space="preserve"> PAGEREF _Toc152346930 \h </w:instrText>
        </w:r>
        <w:r>
          <w:rPr>
            <w:noProof/>
          </w:rPr>
        </w:r>
        <w:r>
          <w:rPr>
            <w:noProof/>
          </w:rPr>
          <w:fldChar w:fldCharType="separate"/>
        </w:r>
        <w:r>
          <w:rPr>
            <w:noProof/>
          </w:rPr>
          <w:t>2</w:t>
        </w:r>
        <w:r>
          <w:rPr>
            <w:noProof/>
          </w:rPr>
          <w:fldChar w:fldCharType="end"/>
        </w:r>
      </w:hyperlink>
    </w:p>
    <w:p w:rsidR="002D41EF" w:rsidRDefault="002D41EF">
      <w:pPr>
        <w:pStyle w:val="10"/>
        <w:tabs>
          <w:tab w:val="right" w:leader="dot" w:pos="8296"/>
        </w:tabs>
        <w:rPr>
          <w:rFonts w:asciiTheme="minorHAnsi" w:eastAsiaTheme="minorEastAsia" w:hAnsiTheme="minorHAnsi" w:cstheme="minorBidi"/>
          <w:noProof/>
          <w:szCs w:val="22"/>
        </w:rPr>
      </w:pPr>
      <w:hyperlink w:anchor="_Toc152346931" w:history="1">
        <w:r w:rsidRPr="00C1194E">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_Toc152346931 \h </w:instrText>
        </w:r>
        <w:r>
          <w:rPr>
            <w:noProof/>
          </w:rPr>
        </w:r>
        <w:r>
          <w:rPr>
            <w:noProof/>
          </w:rPr>
          <w:fldChar w:fldCharType="separate"/>
        </w:r>
        <w:r>
          <w:rPr>
            <w:noProof/>
          </w:rPr>
          <w:t>6</w:t>
        </w:r>
        <w:r>
          <w:rPr>
            <w:noProof/>
          </w:rPr>
          <w:fldChar w:fldCharType="end"/>
        </w:r>
      </w:hyperlink>
    </w:p>
    <w:p w:rsidR="002D41EF" w:rsidRDefault="002D41EF">
      <w:pPr>
        <w:pStyle w:val="20"/>
        <w:tabs>
          <w:tab w:val="left" w:pos="840"/>
          <w:tab w:val="right" w:leader="dot" w:pos="8296"/>
        </w:tabs>
        <w:rPr>
          <w:rFonts w:asciiTheme="minorHAnsi" w:eastAsiaTheme="minorEastAsia" w:hAnsiTheme="minorHAnsi" w:cstheme="minorBidi"/>
          <w:noProof/>
          <w:szCs w:val="22"/>
        </w:rPr>
      </w:pPr>
      <w:hyperlink w:anchor="_Toc152346932" w:history="1">
        <w:r w:rsidRPr="00C1194E">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C1194E">
          <w:rPr>
            <w:rStyle w:val="a7"/>
            <w:noProof/>
          </w:rPr>
          <w:t>Function and Purpose</w:t>
        </w:r>
        <w:r>
          <w:rPr>
            <w:noProof/>
          </w:rPr>
          <w:tab/>
        </w:r>
        <w:r>
          <w:rPr>
            <w:noProof/>
          </w:rPr>
          <w:fldChar w:fldCharType="begin"/>
        </w:r>
        <w:r>
          <w:rPr>
            <w:noProof/>
          </w:rPr>
          <w:instrText xml:space="preserve"> PAGEREF _Toc152346932 \h </w:instrText>
        </w:r>
        <w:r>
          <w:rPr>
            <w:noProof/>
          </w:rPr>
        </w:r>
        <w:r>
          <w:rPr>
            <w:noProof/>
          </w:rPr>
          <w:fldChar w:fldCharType="separate"/>
        </w:r>
        <w:r>
          <w:rPr>
            <w:noProof/>
          </w:rPr>
          <w:t>6</w:t>
        </w:r>
        <w:r>
          <w:rPr>
            <w:noProof/>
          </w:rPr>
          <w:fldChar w:fldCharType="end"/>
        </w:r>
      </w:hyperlink>
    </w:p>
    <w:p w:rsidR="002D41EF" w:rsidRDefault="002D41EF">
      <w:pPr>
        <w:pStyle w:val="10"/>
        <w:tabs>
          <w:tab w:val="right" w:leader="dot" w:pos="8296"/>
        </w:tabs>
        <w:rPr>
          <w:rFonts w:asciiTheme="minorHAnsi" w:eastAsiaTheme="minorEastAsia" w:hAnsiTheme="minorHAnsi" w:cstheme="minorBidi"/>
          <w:noProof/>
          <w:szCs w:val="22"/>
        </w:rPr>
      </w:pPr>
      <w:hyperlink w:anchor="_Toc152346933" w:history="1">
        <w:r w:rsidRPr="00C1194E">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_Toc152346933 \h </w:instrText>
        </w:r>
        <w:r>
          <w:rPr>
            <w:noProof/>
          </w:rPr>
        </w:r>
        <w:r>
          <w:rPr>
            <w:noProof/>
          </w:rPr>
          <w:fldChar w:fldCharType="separate"/>
        </w:r>
        <w:r>
          <w:rPr>
            <w:noProof/>
          </w:rPr>
          <w:t>6</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34" w:history="1">
        <w:r w:rsidRPr="00C1194E">
          <w:rPr>
            <w:rStyle w:val="a7"/>
            <w:noProof/>
          </w:rPr>
          <w:t>1 .SDK framework</w:t>
        </w:r>
        <w:r>
          <w:rPr>
            <w:noProof/>
          </w:rPr>
          <w:tab/>
        </w:r>
        <w:r>
          <w:rPr>
            <w:noProof/>
          </w:rPr>
          <w:fldChar w:fldCharType="begin"/>
        </w:r>
        <w:r>
          <w:rPr>
            <w:noProof/>
          </w:rPr>
          <w:instrText xml:space="preserve"> PAGEREF _Toc152346934 \h </w:instrText>
        </w:r>
        <w:r>
          <w:rPr>
            <w:noProof/>
          </w:rPr>
        </w:r>
        <w:r>
          <w:rPr>
            <w:noProof/>
          </w:rPr>
          <w:fldChar w:fldCharType="separate"/>
        </w:r>
        <w:r>
          <w:rPr>
            <w:noProof/>
          </w:rPr>
          <w:t>6</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35" w:history="1">
        <w:r w:rsidRPr="00C1194E">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_Toc152346935 \h </w:instrText>
        </w:r>
        <w:r>
          <w:rPr>
            <w:noProof/>
          </w:rPr>
        </w:r>
        <w:r>
          <w:rPr>
            <w:noProof/>
          </w:rPr>
          <w:fldChar w:fldCharType="separate"/>
        </w:r>
        <w:r>
          <w:rPr>
            <w:noProof/>
          </w:rPr>
          <w:t>6</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36" w:history="1">
        <w:r w:rsidRPr="00C1194E">
          <w:rPr>
            <w:rStyle w:val="a7"/>
            <w:rFonts w:ascii="微软雅黑" w:eastAsia="微软雅黑" w:hAnsi="微软雅黑"/>
            <w:noProof/>
          </w:rPr>
          <w:t>Eclipse Config</w:t>
        </w:r>
        <w:r>
          <w:rPr>
            <w:noProof/>
          </w:rPr>
          <w:tab/>
        </w:r>
        <w:r>
          <w:rPr>
            <w:noProof/>
          </w:rPr>
          <w:fldChar w:fldCharType="begin"/>
        </w:r>
        <w:r>
          <w:rPr>
            <w:noProof/>
          </w:rPr>
          <w:instrText xml:space="preserve"> PAGEREF _Toc152346936 \h </w:instrText>
        </w:r>
        <w:r>
          <w:rPr>
            <w:noProof/>
          </w:rPr>
        </w:r>
        <w:r>
          <w:rPr>
            <w:noProof/>
          </w:rPr>
          <w:fldChar w:fldCharType="separate"/>
        </w:r>
        <w:r>
          <w:rPr>
            <w:noProof/>
          </w:rPr>
          <w:t>6</w:t>
        </w:r>
        <w:r>
          <w:rPr>
            <w:noProof/>
          </w:rPr>
          <w:fldChar w:fldCharType="end"/>
        </w:r>
      </w:hyperlink>
    </w:p>
    <w:p w:rsidR="002D41EF" w:rsidRDefault="002D41EF">
      <w:pPr>
        <w:pStyle w:val="10"/>
        <w:tabs>
          <w:tab w:val="right" w:leader="dot" w:pos="8296"/>
        </w:tabs>
        <w:rPr>
          <w:rFonts w:asciiTheme="minorHAnsi" w:eastAsiaTheme="minorEastAsia" w:hAnsiTheme="minorHAnsi" w:cstheme="minorBidi"/>
          <w:noProof/>
          <w:szCs w:val="22"/>
        </w:rPr>
      </w:pPr>
      <w:hyperlink w:anchor="_Toc152346937" w:history="1">
        <w:r w:rsidRPr="00C1194E">
          <w:rPr>
            <w:rStyle w:val="a7"/>
            <w:rFonts w:ascii="微软雅黑" w:eastAsia="微软雅黑" w:hAnsi="微软雅黑" w:cs="微软雅黑"/>
            <w:noProof/>
          </w:rPr>
          <w:t>API</w:t>
        </w:r>
        <w:r>
          <w:rPr>
            <w:noProof/>
          </w:rPr>
          <w:tab/>
        </w:r>
        <w:r>
          <w:rPr>
            <w:noProof/>
          </w:rPr>
          <w:fldChar w:fldCharType="begin"/>
        </w:r>
        <w:r>
          <w:rPr>
            <w:noProof/>
          </w:rPr>
          <w:instrText xml:space="preserve"> PAGEREF _Toc152346937 \h </w:instrText>
        </w:r>
        <w:r>
          <w:rPr>
            <w:noProof/>
          </w:rPr>
        </w:r>
        <w:r>
          <w:rPr>
            <w:noProof/>
          </w:rPr>
          <w:fldChar w:fldCharType="separate"/>
        </w:r>
        <w:r>
          <w:rPr>
            <w:noProof/>
          </w:rPr>
          <w:t>8</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38" w:history="1">
        <w:r w:rsidRPr="00C1194E">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_Toc152346938 \h </w:instrText>
        </w:r>
        <w:r>
          <w:rPr>
            <w:noProof/>
          </w:rPr>
        </w:r>
        <w:r>
          <w:rPr>
            <w:noProof/>
          </w:rPr>
          <w:fldChar w:fldCharType="separate"/>
        </w:r>
        <w:r>
          <w:rPr>
            <w:noProof/>
          </w:rPr>
          <w:t>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39" w:history="1">
        <w:r w:rsidRPr="00C1194E">
          <w:rPr>
            <w:rStyle w:val="a7"/>
            <w:noProof/>
          </w:rPr>
          <w:t>Description</w:t>
        </w:r>
        <w:r>
          <w:rPr>
            <w:noProof/>
          </w:rPr>
          <w:tab/>
        </w:r>
        <w:r>
          <w:rPr>
            <w:noProof/>
          </w:rPr>
          <w:fldChar w:fldCharType="begin"/>
        </w:r>
        <w:r>
          <w:rPr>
            <w:noProof/>
          </w:rPr>
          <w:instrText xml:space="preserve"> PAGEREF _Toc152346939 \h </w:instrText>
        </w:r>
        <w:r>
          <w:rPr>
            <w:noProof/>
          </w:rPr>
        </w:r>
        <w:r>
          <w:rPr>
            <w:noProof/>
          </w:rPr>
          <w:fldChar w:fldCharType="separate"/>
        </w:r>
        <w:r>
          <w:rPr>
            <w:noProof/>
          </w:rPr>
          <w:t>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0" w:history="1">
        <w:r w:rsidRPr="00C1194E">
          <w:rPr>
            <w:rStyle w:val="a7"/>
            <w:noProof/>
          </w:rPr>
          <w:t>Parameters</w:t>
        </w:r>
        <w:r>
          <w:rPr>
            <w:noProof/>
          </w:rPr>
          <w:tab/>
        </w:r>
        <w:r>
          <w:rPr>
            <w:noProof/>
          </w:rPr>
          <w:fldChar w:fldCharType="begin"/>
        </w:r>
        <w:r>
          <w:rPr>
            <w:noProof/>
          </w:rPr>
          <w:instrText xml:space="preserve"> PAGEREF _Toc152346940 \h </w:instrText>
        </w:r>
        <w:r>
          <w:rPr>
            <w:noProof/>
          </w:rPr>
        </w:r>
        <w:r>
          <w:rPr>
            <w:noProof/>
          </w:rPr>
          <w:fldChar w:fldCharType="separate"/>
        </w:r>
        <w:r>
          <w:rPr>
            <w:noProof/>
          </w:rPr>
          <w:t>8</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41" w:history="1">
        <w:r w:rsidRPr="00C1194E">
          <w:rPr>
            <w:rStyle w:val="a7"/>
            <w:rFonts w:ascii="微软雅黑" w:eastAsia="微软雅黑" w:hAnsi="微软雅黑" w:cs="微软雅黑"/>
            <w:noProof/>
          </w:rPr>
          <w:t>2. Login to the server</w:t>
        </w:r>
        <w:r>
          <w:rPr>
            <w:noProof/>
          </w:rPr>
          <w:tab/>
        </w:r>
        <w:r>
          <w:rPr>
            <w:noProof/>
          </w:rPr>
          <w:fldChar w:fldCharType="begin"/>
        </w:r>
        <w:r>
          <w:rPr>
            <w:noProof/>
          </w:rPr>
          <w:instrText xml:space="preserve"> PAGEREF _Toc152346941 \h </w:instrText>
        </w:r>
        <w:r>
          <w:rPr>
            <w:noProof/>
          </w:rPr>
        </w:r>
        <w:r>
          <w:rPr>
            <w:noProof/>
          </w:rPr>
          <w:fldChar w:fldCharType="separate"/>
        </w:r>
        <w:r>
          <w:rPr>
            <w:noProof/>
          </w:rPr>
          <w:t>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2" w:history="1">
        <w:r w:rsidRPr="00C1194E">
          <w:rPr>
            <w:rStyle w:val="a7"/>
            <w:noProof/>
          </w:rPr>
          <w:t>Description</w:t>
        </w:r>
        <w:r>
          <w:rPr>
            <w:noProof/>
          </w:rPr>
          <w:tab/>
        </w:r>
        <w:r>
          <w:rPr>
            <w:noProof/>
          </w:rPr>
          <w:fldChar w:fldCharType="begin"/>
        </w:r>
        <w:r>
          <w:rPr>
            <w:noProof/>
          </w:rPr>
          <w:instrText xml:space="preserve"> PAGEREF _Toc152346942 \h </w:instrText>
        </w:r>
        <w:r>
          <w:rPr>
            <w:noProof/>
          </w:rPr>
        </w:r>
        <w:r>
          <w:rPr>
            <w:noProof/>
          </w:rPr>
          <w:fldChar w:fldCharType="separate"/>
        </w:r>
        <w:r>
          <w:rPr>
            <w:noProof/>
          </w:rPr>
          <w:t>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3" w:history="1">
        <w:r w:rsidRPr="00C1194E">
          <w:rPr>
            <w:rStyle w:val="a7"/>
            <w:noProof/>
          </w:rPr>
          <w:t>Parameters</w:t>
        </w:r>
        <w:r>
          <w:rPr>
            <w:noProof/>
          </w:rPr>
          <w:tab/>
        </w:r>
        <w:r>
          <w:rPr>
            <w:noProof/>
          </w:rPr>
          <w:fldChar w:fldCharType="begin"/>
        </w:r>
        <w:r>
          <w:rPr>
            <w:noProof/>
          </w:rPr>
          <w:instrText xml:space="preserve"> PAGEREF _Toc152346943 \h </w:instrText>
        </w:r>
        <w:r>
          <w:rPr>
            <w:noProof/>
          </w:rPr>
        </w:r>
        <w:r>
          <w:rPr>
            <w:noProof/>
          </w:rPr>
          <w:fldChar w:fldCharType="separate"/>
        </w:r>
        <w:r>
          <w:rPr>
            <w:noProof/>
          </w:rPr>
          <w:t>8</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44" w:history="1">
        <w:r w:rsidRPr="00C1194E">
          <w:rPr>
            <w:rStyle w:val="a7"/>
            <w:rFonts w:ascii="微软雅黑" w:eastAsia="微软雅黑" w:hAnsi="微软雅黑" w:cs="微软雅黑"/>
            <w:noProof/>
          </w:rPr>
          <w:t>3. Query the device online status</w:t>
        </w:r>
        <w:r>
          <w:rPr>
            <w:noProof/>
          </w:rPr>
          <w:tab/>
        </w:r>
        <w:r>
          <w:rPr>
            <w:noProof/>
          </w:rPr>
          <w:fldChar w:fldCharType="begin"/>
        </w:r>
        <w:r>
          <w:rPr>
            <w:noProof/>
          </w:rPr>
          <w:instrText xml:space="preserve"> PAGEREF _Toc152346944 \h </w:instrText>
        </w:r>
        <w:r>
          <w:rPr>
            <w:noProof/>
          </w:rPr>
        </w:r>
        <w:r>
          <w:rPr>
            <w:noProof/>
          </w:rPr>
          <w:fldChar w:fldCharType="separate"/>
        </w:r>
        <w:r>
          <w:rPr>
            <w:noProof/>
          </w:rPr>
          <w:t>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5" w:history="1">
        <w:r w:rsidRPr="00C1194E">
          <w:rPr>
            <w:rStyle w:val="a7"/>
            <w:noProof/>
          </w:rPr>
          <w:t>Description</w:t>
        </w:r>
        <w:r>
          <w:rPr>
            <w:noProof/>
          </w:rPr>
          <w:tab/>
        </w:r>
        <w:r>
          <w:rPr>
            <w:noProof/>
          </w:rPr>
          <w:fldChar w:fldCharType="begin"/>
        </w:r>
        <w:r>
          <w:rPr>
            <w:noProof/>
          </w:rPr>
          <w:instrText xml:space="preserve"> PAGEREF _Toc152346945 \h </w:instrText>
        </w:r>
        <w:r>
          <w:rPr>
            <w:noProof/>
          </w:rPr>
        </w:r>
        <w:r>
          <w:rPr>
            <w:noProof/>
          </w:rPr>
          <w:fldChar w:fldCharType="separate"/>
        </w:r>
        <w:r>
          <w:rPr>
            <w:noProof/>
          </w:rPr>
          <w:t>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6" w:history="1">
        <w:r w:rsidRPr="00C1194E">
          <w:rPr>
            <w:rStyle w:val="a7"/>
            <w:noProof/>
          </w:rPr>
          <w:t>Parameters</w:t>
        </w:r>
        <w:r>
          <w:rPr>
            <w:noProof/>
          </w:rPr>
          <w:tab/>
        </w:r>
        <w:r>
          <w:rPr>
            <w:noProof/>
          </w:rPr>
          <w:fldChar w:fldCharType="begin"/>
        </w:r>
        <w:r>
          <w:rPr>
            <w:noProof/>
          </w:rPr>
          <w:instrText xml:space="preserve"> PAGEREF _Toc152346946 \h </w:instrText>
        </w:r>
        <w:r>
          <w:rPr>
            <w:noProof/>
          </w:rPr>
        </w:r>
        <w:r>
          <w:rPr>
            <w:noProof/>
          </w:rPr>
          <w:fldChar w:fldCharType="separate"/>
        </w:r>
        <w:r>
          <w:rPr>
            <w:noProof/>
          </w:rPr>
          <w:t>9</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47" w:history="1">
        <w:r w:rsidRPr="00C1194E">
          <w:rPr>
            <w:rStyle w:val="a7"/>
            <w:rFonts w:ascii="微软雅黑" w:eastAsia="微软雅黑" w:hAnsi="微软雅黑" w:cs="微软雅黑"/>
            <w:noProof/>
          </w:rPr>
          <w:t>4. Query sleep status</w:t>
        </w:r>
        <w:r>
          <w:rPr>
            <w:noProof/>
          </w:rPr>
          <w:tab/>
        </w:r>
        <w:r>
          <w:rPr>
            <w:noProof/>
          </w:rPr>
          <w:fldChar w:fldCharType="begin"/>
        </w:r>
        <w:r>
          <w:rPr>
            <w:noProof/>
          </w:rPr>
          <w:instrText xml:space="preserve"> PAGEREF _Toc152346947 \h </w:instrText>
        </w:r>
        <w:r>
          <w:rPr>
            <w:noProof/>
          </w:rPr>
        </w:r>
        <w:r>
          <w:rPr>
            <w:noProof/>
          </w:rPr>
          <w:fldChar w:fldCharType="separate"/>
        </w:r>
        <w:r>
          <w:rPr>
            <w:noProof/>
          </w:rPr>
          <w:t>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8" w:history="1">
        <w:r w:rsidRPr="00C1194E">
          <w:rPr>
            <w:rStyle w:val="a7"/>
            <w:noProof/>
          </w:rPr>
          <w:t>Description</w:t>
        </w:r>
        <w:r>
          <w:rPr>
            <w:noProof/>
          </w:rPr>
          <w:tab/>
        </w:r>
        <w:r>
          <w:rPr>
            <w:noProof/>
          </w:rPr>
          <w:fldChar w:fldCharType="begin"/>
        </w:r>
        <w:r>
          <w:rPr>
            <w:noProof/>
          </w:rPr>
          <w:instrText xml:space="preserve"> PAGEREF _Toc152346948 \h </w:instrText>
        </w:r>
        <w:r>
          <w:rPr>
            <w:noProof/>
          </w:rPr>
        </w:r>
        <w:r>
          <w:rPr>
            <w:noProof/>
          </w:rPr>
          <w:fldChar w:fldCharType="separate"/>
        </w:r>
        <w:r>
          <w:rPr>
            <w:noProof/>
          </w:rPr>
          <w:t>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49" w:history="1">
        <w:r w:rsidRPr="00C1194E">
          <w:rPr>
            <w:rStyle w:val="a7"/>
            <w:noProof/>
          </w:rPr>
          <w:t>Parameters</w:t>
        </w:r>
        <w:r>
          <w:rPr>
            <w:noProof/>
          </w:rPr>
          <w:tab/>
        </w:r>
        <w:r>
          <w:rPr>
            <w:noProof/>
          </w:rPr>
          <w:fldChar w:fldCharType="begin"/>
        </w:r>
        <w:r>
          <w:rPr>
            <w:noProof/>
          </w:rPr>
          <w:instrText xml:space="preserve"> PAGEREF _Toc152346949 \h </w:instrText>
        </w:r>
        <w:r>
          <w:rPr>
            <w:noProof/>
          </w:rPr>
        </w:r>
        <w:r>
          <w:rPr>
            <w:noProof/>
          </w:rPr>
          <w:fldChar w:fldCharType="separate"/>
        </w:r>
        <w:r>
          <w:rPr>
            <w:noProof/>
          </w:rPr>
          <w:t>9</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50" w:history="1">
        <w:r w:rsidRPr="00C1194E">
          <w:rPr>
            <w:rStyle w:val="a7"/>
            <w:noProof/>
          </w:rPr>
          <w:t>5. Turn on real-time data</w:t>
        </w:r>
        <w:r>
          <w:rPr>
            <w:noProof/>
          </w:rPr>
          <w:tab/>
        </w:r>
        <w:r>
          <w:rPr>
            <w:noProof/>
          </w:rPr>
          <w:fldChar w:fldCharType="begin"/>
        </w:r>
        <w:r>
          <w:rPr>
            <w:noProof/>
          </w:rPr>
          <w:instrText xml:space="preserve"> PAGEREF _Toc152346950 \h </w:instrText>
        </w:r>
        <w:r>
          <w:rPr>
            <w:noProof/>
          </w:rPr>
        </w:r>
        <w:r>
          <w:rPr>
            <w:noProof/>
          </w:rPr>
          <w:fldChar w:fldCharType="separate"/>
        </w:r>
        <w:r>
          <w:rPr>
            <w:noProof/>
          </w:rPr>
          <w:t>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1" w:history="1">
        <w:r w:rsidRPr="00C1194E">
          <w:rPr>
            <w:rStyle w:val="a7"/>
            <w:noProof/>
          </w:rPr>
          <w:t>Description</w:t>
        </w:r>
        <w:r>
          <w:rPr>
            <w:noProof/>
          </w:rPr>
          <w:tab/>
        </w:r>
        <w:r>
          <w:rPr>
            <w:noProof/>
          </w:rPr>
          <w:fldChar w:fldCharType="begin"/>
        </w:r>
        <w:r>
          <w:rPr>
            <w:noProof/>
          </w:rPr>
          <w:instrText xml:space="preserve"> PAGEREF _Toc152346951 \h </w:instrText>
        </w:r>
        <w:r>
          <w:rPr>
            <w:noProof/>
          </w:rPr>
        </w:r>
        <w:r>
          <w:rPr>
            <w:noProof/>
          </w:rPr>
          <w:fldChar w:fldCharType="separate"/>
        </w:r>
        <w:r>
          <w:rPr>
            <w:noProof/>
          </w:rPr>
          <w:t>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2" w:history="1">
        <w:r w:rsidRPr="00C1194E">
          <w:rPr>
            <w:rStyle w:val="a7"/>
            <w:noProof/>
          </w:rPr>
          <w:t>Parameters</w:t>
        </w:r>
        <w:r>
          <w:rPr>
            <w:noProof/>
          </w:rPr>
          <w:tab/>
        </w:r>
        <w:r>
          <w:rPr>
            <w:noProof/>
          </w:rPr>
          <w:fldChar w:fldCharType="begin"/>
        </w:r>
        <w:r>
          <w:rPr>
            <w:noProof/>
          </w:rPr>
          <w:instrText xml:space="preserve"> PAGEREF _Toc152346952 \h </w:instrText>
        </w:r>
        <w:r>
          <w:rPr>
            <w:noProof/>
          </w:rPr>
        </w:r>
        <w:r>
          <w:rPr>
            <w:noProof/>
          </w:rPr>
          <w:fldChar w:fldCharType="separate"/>
        </w:r>
        <w:r>
          <w:rPr>
            <w:noProof/>
          </w:rPr>
          <w:t>10</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53" w:history="1">
        <w:r w:rsidRPr="00C1194E">
          <w:rPr>
            <w:rStyle w:val="a7"/>
            <w:noProof/>
          </w:rPr>
          <w:t>6. Turn off real-time data</w:t>
        </w:r>
        <w:r>
          <w:rPr>
            <w:noProof/>
          </w:rPr>
          <w:tab/>
        </w:r>
        <w:r>
          <w:rPr>
            <w:noProof/>
          </w:rPr>
          <w:fldChar w:fldCharType="begin"/>
        </w:r>
        <w:r>
          <w:rPr>
            <w:noProof/>
          </w:rPr>
          <w:instrText xml:space="preserve"> PAGEREF _Toc152346953 \h </w:instrText>
        </w:r>
        <w:r>
          <w:rPr>
            <w:noProof/>
          </w:rPr>
        </w:r>
        <w:r>
          <w:rPr>
            <w:noProof/>
          </w:rPr>
          <w:fldChar w:fldCharType="separate"/>
        </w:r>
        <w:r>
          <w:rPr>
            <w:noProof/>
          </w:rPr>
          <w:t>10</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4" w:history="1">
        <w:r w:rsidRPr="00C1194E">
          <w:rPr>
            <w:rStyle w:val="a7"/>
            <w:noProof/>
          </w:rPr>
          <w:t>Description</w:t>
        </w:r>
        <w:r>
          <w:rPr>
            <w:noProof/>
          </w:rPr>
          <w:tab/>
        </w:r>
        <w:r>
          <w:rPr>
            <w:noProof/>
          </w:rPr>
          <w:fldChar w:fldCharType="begin"/>
        </w:r>
        <w:r>
          <w:rPr>
            <w:noProof/>
          </w:rPr>
          <w:instrText xml:space="preserve"> PAGEREF _Toc152346954 \h </w:instrText>
        </w:r>
        <w:r>
          <w:rPr>
            <w:noProof/>
          </w:rPr>
        </w:r>
        <w:r>
          <w:rPr>
            <w:noProof/>
          </w:rPr>
          <w:fldChar w:fldCharType="separate"/>
        </w:r>
        <w:r>
          <w:rPr>
            <w:noProof/>
          </w:rPr>
          <w:t>10</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5" w:history="1">
        <w:r w:rsidRPr="00C1194E">
          <w:rPr>
            <w:rStyle w:val="a7"/>
            <w:noProof/>
          </w:rPr>
          <w:t>Parameters</w:t>
        </w:r>
        <w:r>
          <w:rPr>
            <w:noProof/>
          </w:rPr>
          <w:tab/>
        </w:r>
        <w:r>
          <w:rPr>
            <w:noProof/>
          </w:rPr>
          <w:fldChar w:fldCharType="begin"/>
        </w:r>
        <w:r>
          <w:rPr>
            <w:noProof/>
          </w:rPr>
          <w:instrText xml:space="preserve"> PAGEREF _Toc152346955 \h </w:instrText>
        </w:r>
        <w:r>
          <w:rPr>
            <w:noProof/>
          </w:rPr>
        </w:r>
        <w:r>
          <w:rPr>
            <w:noProof/>
          </w:rPr>
          <w:fldChar w:fldCharType="separate"/>
        </w:r>
        <w:r>
          <w:rPr>
            <w:noProof/>
          </w:rPr>
          <w:t>10</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56" w:history="1">
        <w:r w:rsidRPr="00C1194E">
          <w:rPr>
            <w:rStyle w:val="a7"/>
            <w:rFonts w:ascii="微软雅黑" w:eastAsia="微软雅黑" w:hAnsi="微软雅黑" w:cs="微软雅黑"/>
            <w:noProof/>
          </w:rPr>
          <w:t>7. End monitoring manually</w:t>
        </w:r>
        <w:r>
          <w:rPr>
            <w:noProof/>
          </w:rPr>
          <w:tab/>
        </w:r>
        <w:r>
          <w:rPr>
            <w:noProof/>
          </w:rPr>
          <w:fldChar w:fldCharType="begin"/>
        </w:r>
        <w:r>
          <w:rPr>
            <w:noProof/>
          </w:rPr>
          <w:instrText xml:space="preserve"> PAGEREF _Toc152346956 \h </w:instrText>
        </w:r>
        <w:r>
          <w:rPr>
            <w:noProof/>
          </w:rPr>
        </w:r>
        <w:r>
          <w:rPr>
            <w:noProof/>
          </w:rPr>
          <w:fldChar w:fldCharType="separate"/>
        </w:r>
        <w:r>
          <w:rPr>
            <w:noProof/>
          </w:rPr>
          <w:t>10</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7" w:history="1">
        <w:r w:rsidRPr="00C1194E">
          <w:rPr>
            <w:rStyle w:val="a7"/>
            <w:noProof/>
          </w:rPr>
          <w:t>Description</w:t>
        </w:r>
        <w:r>
          <w:rPr>
            <w:noProof/>
          </w:rPr>
          <w:tab/>
        </w:r>
        <w:r>
          <w:rPr>
            <w:noProof/>
          </w:rPr>
          <w:fldChar w:fldCharType="begin"/>
        </w:r>
        <w:r>
          <w:rPr>
            <w:noProof/>
          </w:rPr>
          <w:instrText xml:space="preserve"> PAGEREF _Toc152346957 \h </w:instrText>
        </w:r>
        <w:r>
          <w:rPr>
            <w:noProof/>
          </w:rPr>
        </w:r>
        <w:r>
          <w:rPr>
            <w:noProof/>
          </w:rPr>
          <w:fldChar w:fldCharType="separate"/>
        </w:r>
        <w:r>
          <w:rPr>
            <w:noProof/>
          </w:rPr>
          <w:t>11</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58" w:history="1">
        <w:r w:rsidRPr="00C1194E">
          <w:rPr>
            <w:rStyle w:val="a7"/>
            <w:noProof/>
          </w:rPr>
          <w:t>Parameters</w:t>
        </w:r>
        <w:r>
          <w:rPr>
            <w:noProof/>
          </w:rPr>
          <w:tab/>
        </w:r>
        <w:r>
          <w:rPr>
            <w:noProof/>
          </w:rPr>
          <w:fldChar w:fldCharType="begin"/>
        </w:r>
        <w:r>
          <w:rPr>
            <w:noProof/>
          </w:rPr>
          <w:instrText xml:space="preserve"> PAGEREF _Toc152346958 \h </w:instrText>
        </w:r>
        <w:r>
          <w:rPr>
            <w:noProof/>
          </w:rPr>
        </w:r>
        <w:r>
          <w:rPr>
            <w:noProof/>
          </w:rPr>
          <w:fldChar w:fldCharType="separate"/>
        </w:r>
        <w:r>
          <w:rPr>
            <w:noProof/>
          </w:rPr>
          <w:t>11</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59" w:history="1">
        <w:r w:rsidRPr="00C1194E">
          <w:rPr>
            <w:rStyle w:val="a7"/>
            <w:rFonts w:ascii="微软雅黑" w:eastAsia="微软雅黑" w:hAnsi="微软雅黑" w:cs="微软雅黑"/>
            <w:noProof/>
          </w:rPr>
          <w:t>8. Device firmware upgrade</w:t>
        </w:r>
        <w:r>
          <w:rPr>
            <w:noProof/>
          </w:rPr>
          <w:tab/>
        </w:r>
        <w:r>
          <w:rPr>
            <w:noProof/>
          </w:rPr>
          <w:fldChar w:fldCharType="begin"/>
        </w:r>
        <w:r>
          <w:rPr>
            <w:noProof/>
          </w:rPr>
          <w:instrText xml:space="preserve"> PAGEREF _Toc152346959 \h </w:instrText>
        </w:r>
        <w:r>
          <w:rPr>
            <w:noProof/>
          </w:rPr>
        </w:r>
        <w:r>
          <w:rPr>
            <w:noProof/>
          </w:rPr>
          <w:fldChar w:fldCharType="separate"/>
        </w:r>
        <w:r>
          <w:rPr>
            <w:noProof/>
          </w:rPr>
          <w:t>11</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0" w:history="1">
        <w:r w:rsidRPr="00C1194E">
          <w:rPr>
            <w:rStyle w:val="a7"/>
            <w:noProof/>
          </w:rPr>
          <w:t>Description</w:t>
        </w:r>
        <w:r>
          <w:rPr>
            <w:noProof/>
          </w:rPr>
          <w:tab/>
        </w:r>
        <w:r>
          <w:rPr>
            <w:noProof/>
          </w:rPr>
          <w:fldChar w:fldCharType="begin"/>
        </w:r>
        <w:r>
          <w:rPr>
            <w:noProof/>
          </w:rPr>
          <w:instrText xml:space="preserve"> PAGEREF _Toc152346960 \h </w:instrText>
        </w:r>
        <w:r>
          <w:rPr>
            <w:noProof/>
          </w:rPr>
        </w:r>
        <w:r>
          <w:rPr>
            <w:noProof/>
          </w:rPr>
          <w:fldChar w:fldCharType="separate"/>
        </w:r>
        <w:r>
          <w:rPr>
            <w:noProof/>
          </w:rPr>
          <w:t>11</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1" w:history="1">
        <w:r w:rsidRPr="00C1194E">
          <w:rPr>
            <w:rStyle w:val="a7"/>
            <w:noProof/>
          </w:rPr>
          <w:t>Parameters</w:t>
        </w:r>
        <w:r>
          <w:rPr>
            <w:noProof/>
          </w:rPr>
          <w:tab/>
        </w:r>
        <w:r>
          <w:rPr>
            <w:noProof/>
          </w:rPr>
          <w:fldChar w:fldCharType="begin"/>
        </w:r>
        <w:r>
          <w:rPr>
            <w:noProof/>
          </w:rPr>
          <w:instrText xml:space="preserve"> PAGEREF _Toc152346961 \h </w:instrText>
        </w:r>
        <w:r>
          <w:rPr>
            <w:noProof/>
          </w:rPr>
        </w:r>
        <w:r>
          <w:rPr>
            <w:noProof/>
          </w:rPr>
          <w:fldChar w:fldCharType="separate"/>
        </w:r>
        <w:r>
          <w:rPr>
            <w:noProof/>
          </w:rPr>
          <w:t>11</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62" w:history="1">
        <w:r w:rsidRPr="00C1194E">
          <w:rPr>
            <w:rStyle w:val="a7"/>
            <w:rFonts w:ascii="微软雅黑" w:eastAsia="微软雅黑" w:hAnsi="微软雅黑" w:cs="微软雅黑"/>
            <w:noProof/>
          </w:rPr>
          <w:t>9. Register device online status change listener</w:t>
        </w:r>
        <w:r>
          <w:rPr>
            <w:noProof/>
          </w:rPr>
          <w:tab/>
        </w:r>
        <w:r>
          <w:rPr>
            <w:noProof/>
          </w:rPr>
          <w:fldChar w:fldCharType="begin"/>
        </w:r>
        <w:r>
          <w:rPr>
            <w:noProof/>
          </w:rPr>
          <w:instrText xml:space="preserve"> PAGEREF _Toc152346962 \h </w:instrText>
        </w:r>
        <w:r>
          <w:rPr>
            <w:noProof/>
          </w:rPr>
        </w:r>
        <w:r>
          <w:rPr>
            <w:noProof/>
          </w:rPr>
          <w:fldChar w:fldCharType="separate"/>
        </w:r>
        <w:r>
          <w:rPr>
            <w:noProof/>
          </w:rPr>
          <w:t>11</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3" w:history="1">
        <w:r w:rsidRPr="00C1194E">
          <w:rPr>
            <w:rStyle w:val="a7"/>
            <w:noProof/>
          </w:rPr>
          <w:t>Description</w:t>
        </w:r>
        <w:r>
          <w:rPr>
            <w:noProof/>
          </w:rPr>
          <w:tab/>
        </w:r>
        <w:r>
          <w:rPr>
            <w:noProof/>
          </w:rPr>
          <w:fldChar w:fldCharType="begin"/>
        </w:r>
        <w:r>
          <w:rPr>
            <w:noProof/>
          </w:rPr>
          <w:instrText xml:space="preserve"> PAGEREF _Toc152346963 \h </w:instrText>
        </w:r>
        <w:r>
          <w:rPr>
            <w:noProof/>
          </w:rPr>
        </w:r>
        <w:r>
          <w:rPr>
            <w:noProof/>
          </w:rPr>
          <w:fldChar w:fldCharType="separate"/>
        </w:r>
        <w:r>
          <w:rPr>
            <w:noProof/>
          </w:rPr>
          <w:t>11</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4" w:history="1">
        <w:r w:rsidRPr="00C1194E">
          <w:rPr>
            <w:rStyle w:val="a7"/>
            <w:noProof/>
          </w:rPr>
          <w:t>Parameters</w:t>
        </w:r>
        <w:r>
          <w:rPr>
            <w:noProof/>
          </w:rPr>
          <w:tab/>
        </w:r>
        <w:r>
          <w:rPr>
            <w:noProof/>
          </w:rPr>
          <w:fldChar w:fldCharType="begin"/>
        </w:r>
        <w:r>
          <w:rPr>
            <w:noProof/>
          </w:rPr>
          <w:instrText xml:space="preserve"> PAGEREF _Toc152346964 \h </w:instrText>
        </w:r>
        <w:r>
          <w:rPr>
            <w:noProof/>
          </w:rPr>
        </w:r>
        <w:r>
          <w:rPr>
            <w:noProof/>
          </w:rPr>
          <w:fldChar w:fldCharType="separate"/>
        </w:r>
        <w:r>
          <w:rPr>
            <w:noProof/>
          </w:rPr>
          <w:t>12</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65" w:history="1">
        <w:r w:rsidRPr="00C1194E">
          <w:rPr>
            <w:rStyle w:val="a7"/>
            <w:rFonts w:ascii="微软雅黑" w:eastAsia="微软雅黑" w:hAnsi="微软雅黑" w:cs="微软雅黑"/>
            <w:noProof/>
          </w:rPr>
          <w:t>10. Unregister device online status change listener</w:t>
        </w:r>
        <w:r>
          <w:rPr>
            <w:noProof/>
          </w:rPr>
          <w:tab/>
        </w:r>
        <w:r>
          <w:rPr>
            <w:noProof/>
          </w:rPr>
          <w:fldChar w:fldCharType="begin"/>
        </w:r>
        <w:r>
          <w:rPr>
            <w:noProof/>
          </w:rPr>
          <w:instrText xml:space="preserve"> PAGEREF _Toc152346965 \h </w:instrText>
        </w:r>
        <w:r>
          <w:rPr>
            <w:noProof/>
          </w:rPr>
        </w:r>
        <w:r>
          <w:rPr>
            <w:noProof/>
          </w:rPr>
          <w:fldChar w:fldCharType="separate"/>
        </w:r>
        <w:r>
          <w:rPr>
            <w:noProof/>
          </w:rPr>
          <w:t>12</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6" w:history="1">
        <w:r w:rsidRPr="00C1194E">
          <w:rPr>
            <w:rStyle w:val="a7"/>
            <w:noProof/>
          </w:rPr>
          <w:t>Description</w:t>
        </w:r>
        <w:r>
          <w:rPr>
            <w:noProof/>
          </w:rPr>
          <w:tab/>
        </w:r>
        <w:r>
          <w:rPr>
            <w:noProof/>
          </w:rPr>
          <w:fldChar w:fldCharType="begin"/>
        </w:r>
        <w:r>
          <w:rPr>
            <w:noProof/>
          </w:rPr>
          <w:instrText xml:space="preserve"> PAGEREF _Toc152346966 \h </w:instrText>
        </w:r>
        <w:r>
          <w:rPr>
            <w:noProof/>
          </w:rPr>
        </w:r>
        <w:r>
          <w:rPr>
            <w:noProof/>
          </w:rPr>
          <w:fldChar w:fldCharType="separate"/>
        </w:r>
        <w:r>
          <w:rPr>
            <w:noProof/>
          </w:rPr>
          <w:t>12</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7" w:history="1">
        <w:r w:rsidRPr="00C1194E">
          <w:rPr>
            <w:rStyle w:val="a7"/>
            <w:noProof/>
          </w:rPr>
          <w:t>Parameters</w:t>
        </w:r>
        <w:r>
          <w:rPr>
            <w:noProof/>
          </w:rPr>
          <w:tab/>
        </w:r>
        <w:r>
          <w:rPr>
            <w:noProof/>
          </w:rPr>
          <w:fldChar w:fldCharType="begin"/>
        </w:r>
        <w:r>
          <w:rPr>
            <w:noProof/>
          </w:rPr>
          <w:instrText xml:space="preserve"> PAGEREF _Toc152346967 \h </w:instrText>
        </w:r>
        <w:r>
          <w:rPr>
            <w:noProof/>
          </w:rPr>
        </w:r>
        <w:r>
          <w:rPr>
            <w:noProof/>
          </w:rPr>
          <w:fldChar w:fldCharType="separate"/>
        </w:r>
        <w:r>
          <w:rPr>
            <w:noProof/>
          </w:rPr>
          <w:t>12</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68" w:history="1">
        <w:r w:rsidRPr="00C1194E">
          <w:rPr>
            <w:rStyle w:val="a7"/>
            <w:rFonts w:ascii="微软雅黑" w:eastAsia="微软雅黑" w:hAnsi="微软雅黑" w:cs="微软雅黑"/>
            <w:noProof/>
          </w:rPr>
          <w:t>11. Register sleep report upload status listener</w:t>
        </w:r>
        <w:r>
          <w:rPr>
            <w:noProof/>
          </w:rPr>
          <w:tab/>
        </w:r>
        <w:r>
          <w:rPr>
            <w:noProof/>
          </w:rPr>
          <w:fldChar w:fldCharType="begin"/>
        </w:r>
        <w:r>
          <w:rPr>
            <w:noProof/>
          </w:rPr>
          <w:instrText xml:space="preserve"> PAGEREF _Toc152346968 \h </w:instrText>
        </w:r>
        <w:r>
          <w:rPr>
            <w:noProof/>
          </w:rPr>
        </w:r>
        <w:r>
          <w:rPr>
            <w:noProof/>
          </w:rPr>
          <w:fldChar w:fldCharType="separate"/>
        </w:r>
        <w:r>
          <w:rPr>
            <w:noProof/>
          </w:rPr>
          <w:t>12</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69" w:history="1">
        <w:r w:rsidRPr="00C1194E">
          <w:rPr>
            <w:rStyle w:val="a7"/>
            <w:noProof/>
          </w:rPr>
          <w:t>Description</w:t>
        </w:r>
        <w:r>
          <w:rPr>
            <w:noProof/>
          </w:rPr>
          <w:tab/>
        </w:r>
        <w:r>
          <w:rPr>
            <w:noProof/>
          </w:rPr>
          <w:fldChar w:fldCharType="begin"/>
        </w:r>
        <w:r>
          <w:rPr>
            <w:noProof/>
          </w:rPr>
          <w:instrText xml:space="preserve"> PAGEREF _Toc152346969 \h </w:instrText>
        </w:r>
        <w:r>
          <w:rPr>
            <w:noProof/>
          </w:rPr>
        </w:r>
        <w:r>
          <w:rPr>
            <w:noProof/>
          </w:rPr>
          <w:fldChar w:fldCharType="separate"/>
        </w:r>
        <w:r>
          <w:rPr>
            <w:noProof/>
          </w:rPr>
          <w:t>12</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0" w:history="1">
        <w:r w:rsidRPr="00C1194E">
          <w:rPr>
            <w:rStyle w:val="a7"/>
            <w:noProof/>
          </w:rPr>
          <w:t>Parameters</w:t>
        </w:r>
        <w:r>
          <w:rPr>
            <w:noProof/>
          </w:rPr>
          <w:tab/>
        </w:r>
        <w:r>
          <w:rPr>
            <w:noProof/>
          </w:rPr>
          <w:fldChar w:fldCharType="begin"/>
        </w:r>
        <w:r>
          <w:rPr>
            <w:noProof/>
          </w:rPr>
          <w:instrText xml:space="preserve"> PAGEREF _Toc152346970 \h </w:instrText>
        </w:r>
        <w:r>
          <w:rPr>
            <w:noProof/>
          </w:rPr>
        </w:r>
        <w:r>
          <w:rPr>
            <w:noProof/>
          </w:rPr>
          <w:fldChar w:fldCharType="separate"/>
        </w:r>
        <w:r>
          <w:rPr>
            <w:noProof/>
          </w:rPr>
          <w:t>12</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71" w:history="1">
        <w:r w:rsidRPr="00C1194E">
          <w:rPr>
            <w:rStyle w:val="a7"/>
            <w:rFonts w:ascii="微软雅黑" w:eastAsia="微软雅黑" w:hAnsi="微软雅黑" w:cs="微软雅黑"/>
            <w:noProof/>
          </w:rPr>
          <w:t>12. Unregister sleep report upload status listener</w:t>
        </w:r>
        <w:r>
          <w:rPr>
            <w:noProof/>
          </w:rPr>
          <w:tab/>
        </w:r>
        <w:r>
          <w:rPr>
            <w:noProof/>
          </w:rPr>
          <w:fldChar w:fldCharType="begin"/>
        </w:r>
        <w:r>
          <w:rPr>
            <w:noProof/>
          </w:rPr>
          <w:instrText xml:space="preserve"> PAGEREF _Toc152346971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2" w:history="1">
        <w:r w:rsidRPr="00C1194E">
          <w:rPr>
            <w:rStyle w:val="a7"/>
            <w:noProof/>
          </w:rPr>
          <w:t>Description</w:t>
        </w:r>
        <w:r>
          <w:rPr>
            <w:noProof/>
          </w:rPr>
          <w:tab/>
        </w:r>
        <w:r>
          <w:rPr>
            <w:noProof/>
          </w:rPr>
          <w:fldChar w:fldCharType="begin"/>
        </w:r>
        <w:r>
          <w:rPr>
            <w:noProof/>
          </w:rPr>
          <w:instrText xml:space="preserve"> PAGEREF _Toc152346972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3" w:history="1">
        <w:r w:rsidRPr="00C1194E">
          <w:rPr>
            <w:rStyle w:val="a7"/>
            <w:noProof/>
          </w:rPr>
          <w:t>Parameters</w:t>
        </w:r>
        <w:r>
          <w:rPr>
            <w:noProof/>
          </w:rPr>
          <w:tab/>
        </w:r>
        <w:r>
          <w:rPr>
            <w:noProof/>
          </w:rPr>
          <w:fldChar w:fldCharType="begin"/>
        </w:r>
        <w:r>
          <w:rPr>
            <w:noProof/>
          </w:rPr>
          <w:instrText xml:space="preserve"> PAGEREF _Toc152346973 \h </w:instrText>
        </w:r>
        <w:r>
          <w:rPr>
            <w:noProof/>
          </w:rPr>
        </w:r>
        <w:r>
          <w:rPr>
            <w:noProof/>
          </w:rPr>
          <w:fldChar w:fldCharType="separate"/>
        </w:r>
        <w:r>
          <w:rPr>
            <w:noProof/>
          </w:rPr>
          <w:t>13</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74" w:history="1">
        <w:r w:rsidRPr="00C1194E">
          <w:rPr>
            <w:rStyle w:val="a7"/>
            <w:rFonts w:ascii="微软雅黑" w:eastAsia="微软雅黑" w:hAnsi="微软雅黑" w:cs="微软雅黑"/>
            <w:noProof/>
          </w:rPr>
          <w:t>13. Register real-time data listener</w:t>
        </w:r>
        <w:r>
          <w:rPr>
            <w:noProof/>
          </w:rPr>
          <w:tab/>
        </w:r>
        <w:r>
          <w:rPr>
            <w:noProof/>
          </w:rPr>
          <w:fldChar w:fldCharType="begin"/>
        </w:r>
        <w:r>
          <w:rPr>
            <w:noProof/>
          </w:rPr>
          <w:instrText xml:space="preserve"> PAGEREF _Toc152346974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5" w:history="1">
        <w:r w:rsidRPr="00C1194E">
          <w:rPr>
            <w:rStyle w:val="a7"/>
            <w:noProof/>
          </w:rPr>
          <w:t>Description</w:t>
        </w:r>
        <w:r>
          <w:rPr>
            <w:noProof/>
          </w:rPr>
          <w:tab/>
        </w:r>
        <w:r>
          <w:rPr>
            <w:noProof/>
          </w:rPr>
          <w:fldChar w:fldCharType="begin"/>
        </w:r>
        <w:r>
          <w:rPr>
            <w:noProof/>
          </w:rPr>
          <w:instrText xml:space="preserve"> PAGEREF _Toc152346975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6" w:history="1">
        <w:r w:rsidRPr="00C1194E">
          <w:rPr>
            <w:rStyle w:val="a7"/>
            <w:noProof/>
          </w:rPr>
          <w:t>Parameters</w:t>
        </w:r>
        <w:r>
          <w:rPr>
            <w:noProof/>
          </w:rPr>
          <w:tab/>
        </w:r>
        <w:r>
          <w:rPr>
            <w:noProof/>
          </w:rPr>
          <w:fldChar w:fldCharType="begin"/>
        </w:r>
        <w:r>
          <w:rPr>
            <w:noProof/>
          </w:rPr>
          <w:instrText xml:space="preserve"> PAGEREF _Toc152346976 \h </w:instrText>
        </w:r>
        <w:r>
          <w:rPr>
            <w:noProof/>
          </w:rPr>
        </w:r>
        <w:r>
          <w:rPr>
            <w:noProof/>
          </w:rPr>
          <w:fldChar w:fldCharType="separate"/>
        </w:r>
        <w:r>
          <w:rPr>
            <w:noProof/>
          </w:rPr>
          <w:t>13</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77" w:history="1">
        <w:r w:rsidRPr="00C1194E">
          <w:rPr>
            <w:rStyle w:val="a7"/>
            <w:rFonts w:ascii="微软雅黑" w:eastAsia="微软雅黑" w:hAnsi="微软雅黑" w:cs="微软雅黑"/>
            <w:noProof/>
          </w:rPr>
          <w:t>14. unregister real-time data listener</w:t>
        </w:r>
        <w:r>
          <w:rPr>
            <w:noProof/>
          </w:rPr>
          <w:tab/>
        </w:r>
        <w:r>
          <w:rPr>
            <w:noProof/>
          </w:rPr>
          <w:fldChar w:fldCharType="begin"/>
        </w:r>
        <w:r>
          <w:rPr>
            <w:noProof/>
          </w:rPr>
          <w:instrText xml:space="preserve"> PAGEREF _Toc152346977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8" w:history="1">
        <w:r w:rsidRPr="00C1194E">
          <w:rPr>
            <w:rStyle w:val="a7"/>
            <w:noProof/>
          </w:rPr>
          <w:t>Description</w:t>
        </w:r>
        <w:r>
          <w:rPr>
            <w:noProof/>
          </w:rPr>
          <w:tab/>
        </w:r>
        <w:r>
          <w:rPr>
            <w:noProof/>
          </w:rPr>
          <w:fldChar w:fldCharType="begin"/>
        </w:r>
        <w:r>
          <w:rPr>
            <w:noProof/>
          </w:rPr>
          <w:instrText xml:space="preserve"> PAGEREF _Toc152346978 \h </w:instrText>
        </w:r>
        <w:r>
          <w:rPr>
            <w:noProof/>
          </w:rPr>
        </w:r>
        <w:r>
          <w:rPr>
            <w:noProof/>
          </w:rPr>
          <w:fldChar w:fldCharType="separate"/>
        </w:r>
        <w:r>
          <w:rPr>
            <w:noProof/>
          </w:rPr>
          <w:t>13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79" w:history="1">
        <w:r w:rsidRPr="00C1194E">
          <w:rPr>
            <w:rStyle w:val="a7"/>
            <w:noProof/>
          </w:rPr>
          <w:t>Parameters</w:t>
        </w:r>
        <w:r>
          <w:rPr>
            <w:noProof/>
          </w:rPr>
          <w:tab/>
        </w:r>
        <w:r>
          <w:rPr>
            <w:noProof/>
          </w:rPr>
          <w:fldChar w:fldCharType="begin"/>
        </w:r>
        <w:r>
          <w:rPr>
            <w:noProof/>
          </w:rPr>
          <w:instrText xml:space="preserve"> PAGEREF _Toc152346979 \h </w:instrText>
        </w:r>
        <w:r>
          <w:rPr>
            <w:noProof/>
          </w:rPr>
        </w:r>
        <w:r>
          <w:rPr>
            <w:noProof/>
          </w:rPr>
          <w:fldChar w:fldCharType="separate"/>
        </w:r>
        <w:r>
          <w:rPr>
            <w:noProof/>
          </w:rPr>
          <w:t>14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80" w:history="1">
        <w:r w:rsidRPr="00C1194E">
          <w:rPr>
            <w:rStyle w:val="a7"/>
            <w:rFonts w:ascii="微软雅黑" w:eastAsia="微软雅黑" w:hAnsi="微软雅黑" w:cs="微软雅黑"/>
            <w:noProof/>
          </w:rPr>
          <w:t>15. Register for real-time sleep state monitoring</w:t>
        </w:r>
        <w:r>
          <w:rPr>
            <w:noProof/>
          </w:rPr>
          <w:tab/>
        </w:r>
        <w:r>
          <w:rPr>
            <w:noProof/>
          </w:rPr>
          <w:fldChar w:fldCharType="begin"/>
        </w:r>
        <w:r>
          <w:rPr>
            <w:noProof/>
          </w:rPr>
          <w:instrText xml:space="preserve"> PAGEREF _Toc152346980 \h </w:instrText>
        </w:r>
        <w:r>
          <w:rPr>
            <w:noProof/>
          </w:rPr>
        </w:r>
        <w:r>
          <w:rPr>
            <w:noProof/>
          </w:rPr>
          <w:fldChar w:fldCharType="separate"/>
        </w:r>
        <w:r>
          <w:rPr>
            <w:noProof/>
          </w:rPr>
          <w:t>14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1" w:history="1">
        <w:r w:rsidRPr="00C1194E">
          <w:rPr>
            <w:rStyle w:val="a7"/>
            <w:noProof/>
          </w:rPr>
          <w:t>Description</w:t>
        </w:r>
        <w:r>
          <w:rPr>
            <w:noProof/>
          </w:rPr>
          <w:tab/>
        </w:r>
        <w:r>
          <w:rPr>
            <w:noProof/>
          </w:rPr>
          <w:fldChar w:fldCharType="begin"/>
        </w:r>
        <w:r>
          <w:rPr>
            <w:noProof/>
          </w:rPr>
          <w:instrText xml:space="preserve"> PAGEREF _Toc152346981 \h </w:instrText>
        </w:r>
        <w:r>
          <w:rPr>
            <w:noProof/>
          </w:rPr>
        </w:r>
        <w:r>
          <w:rPr>
            <w:noProof/>
          </w:rPr>
          <w:fldChar w:fldCharType="separate"/>
        </w:r>
        <w:r>
          <w:rPr>
            <w:noProof/>
          </w:rPr>
          <w:t>14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2" w:history="1">
        <w:r w:rsidRPr="00C1194E">
          <w:rPr>
            <w:rStyle w:val="a7"/>
            <w:noProof/>
          </w:rPr>
          <w:t>Parameters</w:t>
        </w:r>
        <w:r>
          <w:rPr>
            <w:noProof/>
          </w:rPr>
          <w:tab/>
        </w:r>
        <w:r>
          <w:rPr>
            <w:noProof/>
          </w:rPr>
          <w:fldChar w:fldCharType="begin"/>
        </w:r>
        <w:r>
          <w:rPr>
            <w:noProof/>
          </w:rPr>
          <w:instrText xml:space="preserve"> PAGEREF _Toc152346982 \h </w:instrText>
        </w:r>
        <w:r>
          <w:rPr>
            <w:noProof/>
          </w:rPr>
        </w:r>
        <w:r>
          <w:rPr>
            <w:noProof/>
          </w:rPr>
          <w:fldChar w:fldCharType="separate"/>
        </w:r>
        <w:r>
          <w:rPr>
            <w:noProof/>
          </w:rPr>
          <w:t>14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83" w:history="1">
        <w:r w:rsidRPr="00C1194E">
          <w:rPr>
            <w:rStyle w:val="a7"/>
            <w:rFonts w:ascii="微软雅黑" w:eastAsia="微软雅黑" w:hAnsi="微软雅黑" w:cs="微软雅黑"/>
            <w:noProof/>
          </w:rPr>
          <w:t>16. Unregister for real-time sleep state monitoring</w:t>
        </w:r>
        <w:r>
          <w:rPr>
            <w:noProof/>
          </w:rPr>
          <w:tab/>
        </w:r>
        <w:r>
          <w:rPr>
            <w:noProof/>
          </w:rPr>
          <w:fldChar w:fldCharType="begin"/>
        </w:r>
        <w:r>
          <w:rPr>
            <w:noProof/>
          </w:rPr>
          <w:instrText xml:space="preserve"> PAGEREF _Toc152346983 \h </w:instrText>
        </w:r>
        <w:r>
          <w:rPr>
            <w:noProof/>
          </w:rPr>
        </w:r>
        <w:r>
          <w:rPr>
            <w:noProof/>
          </w:rPr>
          <w:fldChar w:fldCharType="separate"/>
        </w:r>
        <w:r>
          <w:rPr>
            <w:noProof/>
          </w:rPr>
          <w:t>14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4" w:history="1">
        <w:r w:rsidRPr="00C1194E">
          <w:rPr>
            <w:rStyle w:val="a7"/>
            <w:noProof/>
          </w:rPr>
          <w:t>Description</w:t>
        </w:r>
        <w:r>
          <w:rPr>
            <w:noProof/>
          </w:rPr>
          <w:tab/>
        </w:r>
        <w:r>
          <w:rPr>
            <w:noProof/>
          </w:rPr>
          <w:fldChar w:fldCharType="begin"/>
        </w:r>
        <w:r>
          <w:rPr>
            <w:noProof/>
          </w:rPr>
          <w:instrText xml:space="preserve"> PAGEREF _Toc152346984 \h </w:instrText>
        </w:r>
        <w:r>
          <w:rPr>
            <w:noProof/>
          </w:rPr>
        </w:r>
        <w:r>
          <w:rPr>
            <w:noProof/>
          </w:rPr>
          <w:fldChar w:fldCharType="separate"/>
        </w:r>
        <w:r>
          <w:rPr>
            <w:noProof/>
          </w:rPr>
          <w:t>14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5" w:history="1">
        <w:r w:rsidRPr="00C1194E">
          <w:rPr>
            <w:rStyle w:val="a7"/>
            <w:noProof/>
          </w:rPr>
          <w:t>Parameters</w:t>
        </w:r>
        <w:r>
          <w:rPr>
            <w:noProof/>
          </w:rPr>
          <w:tab/>
        </w:r>
        <w:r>
          <w:rPr>
            <w:noProof/>
          </w:rPr>
          <w:fldChar w:fldCharType="begin"/>
        </w:r>
        <w:r>
          <w:rPr>
            <w:noProof/>
          </w:rPr>
          <w:instrText xml:space="preserve"> PAGEREF _Toc152346985 \h </w:instrText>
        </w:r>
        <w:r>
          <w:rPr>
            <w:noProof/>
          </w:rPr>
        </w:r>
        <w:r>
          <w:rPr>
            <w:noProof/>
          </w:rPr>
          <w:fldChar w:fldCharType="separate"/>
        </w:r>
        <w:r>
          <w:rPr>
            <w:noProof/>
          </w:rPr>
          <w:t>14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86" w:history="1">
        <w:r w:rsidRPr="00C1194E">
          <w:rPr>
            <w:rStyle w:val="a7"/>
            <w:rFonts w:cs="微软雅黑"/>
            <w:noProof/>
          </w:rPr>
          <w:t>18.Query the device collection status</w:t>
        </w:r>
        <w:r>
          <w:rPr>
            <w:noProof/>
          </w:rPr>
          <w:tab/>
        </w:r>
        <w:r>
          <w:rPr>
            <w:noProof/>
          </w:rPr>
          <w:fldChar w:fldCharType="begin"/>
        </w:r>
        <w:r>
          <w:rPr>
            <w:noProof/>
          </w:rPr>
          <w:instrText xml:space="preserve"> PAGEREF _Toc152346986 \h </w:instrText>
        </w:r>
        <w:r>
          <w:rPr>
            <w:noProof/>
          </w:rPr>
        </w:r>
        <w:r>
          <w:rPr>
            <w:noProof/>
          </w:rPr>
          <w:fldChar w:fldCharType="separate"/>
        </w:r>
        <w:r>
          <w:rPr>
            <w:noProof/>
          </w:rPr>
          <w:t>15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7" w:history="1">
        <w:r w:rsidRPr="00C1194E">
          <w:rPr>
            <w:rStyle w:val="a7"/>
            <w:noProof/>
          </w:rPr>
          <w:t>Interface Description</w:t>
        </w:r>
        <w:r>
          <w:rPr>
            <w:noProof/>
          </w:rPr>
          <w:tab/>
        </w:r>
        <w:r>
          <w:rPr>
            <w:noProof/>
          </w:rPr>
          <w:fldChar w:fldCharType="begin"/>
        </w:r>
        <w:r>
          <w:rPr>
            <w:noProof/>
          </w:rPr>
          <w:instrText xml:space="preserve"> PAGEREF _Toc152346987 \h </w:instrText>
        </w:r>
        <w:r>
          <w:rPr>
            <w:noProof/>
          </w:rPr>
        </w:r>
        <w:r>
          <w:rPr>
            <w:noProof/>
          </w:rPr>
          <w:fldChar w:fldCharType="separate"/>
        </w:r>
        <w:r>
          <w:rPr>
            <w:noProof/>
          </w:rPr>
          <w:t>15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88" w:history="1">
        <w:r w:rsidRPr="00C1194E">
          <w:rPr>
            <w:rStyle w:val="a7"/>
            <w:noProof/>
          </w:rPr>
          <w:t>Parameters Description</w:t>
        </w:r>
        <w:r>
          <w:rPr>
            <w:noProof/>
          </w:rPr>
          <w:tab/>
        </w:r>
        <w:r>
          <w:rPr>
            <w:noProof/>
          </w:rPr>
          <w:fldChar w:fldCharType="begin"/>
        </w:r>
        <w:r>
          <w:rPr>
            <w:noProof/>
          </w:rPr>
          <w:instrText xml:space="preserve"> PAGEREF _Toc152346988 \h </w:instrText>
        </w:r>
        <w:r>
          <w:rPr>
            <w:noProof/>
          </w:rPr>
        </w:r>
        <w:r>
          <w:rPr>
            <w:noProof/>
          </w:rPr>
          <w:fldChar w:fldCharType="separate"/>
        </w:r>
        <w:r>
          <w:rPr>
            <w:noProof/>
          </w:rPr>
          <w:t>15</w:t>
        </w:r>
        <w:r>
          <w:rPr>
            <w:noProof/>
          </w:rPr>
          <w:fldChar w:fldCharType="end"/>
        </w:r>
      </w:hyperlink>
    </w:p>
    <w:p w:rsidR="002D41EF" w:rsidRDefault="002D41EF">
      <w:pPr>
        <w:pStyle w:val="10"/>
        <w:tabs>
          <w:tab w:val="right" w:leader="dot" w:pos="8296"/>
        </w:tabs>
        <w:rPr>
          <w:rFonts w:asciiTheme="minorHAnsi" w:eastAsiaTheme="minorEastAsia" w:hAnsiTheme="minorHAnsi" w:cstheme="minorBidi"/>
          <w:noProof/>
          <w:szCs w:val="22"/>
        </w:rPr>
      </w:pPr>
      <w:hyperlink w:anchor="_Toc152346989" w:history="1">
        <w:r w:rsidRPr="00C1194E">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_Toc152346989 \h </w:instrText>
        </w:r>
        <w:r>
          <w:rPr>
            <w:noProof/>
          </w:rPr>
        </w:r>
        <w:r>
          <w:rPr>
            <w:noProof/>
          </w:rPr>
          <w:fldChar w:fldCharType="separate"/>
        </w:r>
        <w:r>
          <w:rPr>
            <w:noProof/>
          </w:rPr>
          <w:t>15</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90" w:history="1">
        <w:r w:rsidRPr="00C1194E">
          <w:rPr>
            <w:rStyle w:val="a7"/>
            <w:noProof/>
          </w:rPr>
          <w:t>StatusCode</w:t>
        </w:r>
        <w:r>
          <w:rPr>
            <w:noProof/>
          </w:rPr>
          <w:tab/>
        </w:r>
        <w:r>
          <w:rPr>
            <w:noProof/>
          </w:rPr>
          <w:fldChar w:fldCharType="begin"/>
        </w:r>
        <w:r>
          <w:rPr>
            <w:noProof/>
          </w:rPr>
          <w:instrText xml:space="preserve"> PAGEREF _Toc152346990 \h </w:instrText>
        </w:r>
        <w:r>
          <w:rPr>
            <w:noProof/>
          </w:rPr>
        </w:r>
        <w:r>
          <w:rPr>
            <w:noProof/>
          </w:rPr>
          <w:fldChar w:fldCharType="separate"/>
        </w:r>
        <w:r>
          <w:rPr>
            <w:noProof/>
          </w:rPr>
          <w:t>15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1" w:history="1">
        <w:r w:rsidRPr="00C1194E">
          <w:rPr>
            <w:rStyle w:val="a7"/>
            <w:noProof/>
          </w:rPr>
          <w:t>Description</w:t>
        </w:r>
        <w:r>
          <w:rPr>
            <w:noProof/>
          </w:rPr>
          <w:tab/>
        </w:r>
        <w:r>
          <w:rPr>
            <w:noProof/>
          </w:rPr>
          <w:fldChar w:fldCharType="begin"/>
        </w:r>
        <w:r>
          <w:rPr>
            <w:noProof/>
          </w:rPr>
          <w:instrText xml:space="preserve"> PAGEREF _Toc152346991 \h </w:instrText>
        </w:r>
        <w:r>
          <w:rPr>
            <w:noProof/>
          </w:rPr>
        </w:r>
        <w:r>
          <w:rPr>
            <w:noProof/>
          </w:rPr>
          <w:fldChar w:fldCharType="separate"/>
        </w:r>
        <w:r>
          <w:rPr>
            <w:noProof/>
          </w:rPr>
          <w:t>15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2" w:history="1">
        <w:r w:rsidRPr="00C1194E">
          <w:rPr>
            <w:rStyle w:val="a7"/>
            <w:noProof/>
          </w:rPr>
          <w:t>Fields</w:t>
        </w:r>
        <w:r>
          <w:rPr>
            <w:noProof/>
          </w:rPr>
          <w:tab/>
        </w:r>
        <w:r>
          <w:rPr>
            <w:noProof/>
          </w:rPr>
          <w:fldChar w:fldCharType="begin"/>
        </w:r>
        <w:r>
          <w:rPr>
            <w:noProof/>
          </w:rPr>
          <w:instrText xml:space="preserve"> PAGEREF _Toc152346992 \h </w:instrText>
        </w:r>
        <w:r>
          <w:rPr>
            <w:noProof/>
          </w:rPr>
        </w:r>
        <w:r>
          <w:rPr>
            <w:noProof/>
          </w:rPr>
          <w:fldChar w:fldCharType="separate"/>
        </w:r>
        <w:r>
          <w:rPr>
            <w:noProof/>
          </w:rPr>
          <w:t>15</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93" w:history="1">
        <w:r w:rsidRPr="00C1194E">
          <w:rPr>
            <w:rStyle w:val="a7"/>
            <w:noProof/>
          </w:rPr>
          <w:t>IResultCallback&lt;T&gt;</w:t>
        </w:r>
        <w:r>
          <w:rPr>
            <w:noProof/>
          </w:rPr>
          <w:tab/>
        </w:r>
        <w:r>
          <w:rPr>
            <w:noProof/>
          </w:rPr>
          <w:fldChar w:fldCharType="begin"/>
        </w:r>
        <w:r>
          <w:rPr>
            <w:noProof/>
          </w:rPr>
          <w:instrText xml:space="preserve"> PAGEREF _Toc152346993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4" w:history="1">
        <w:r w:rsidRPr="00C1194E">
          <w:rPr>
            <w:rStyle w:val="a7"/>
            <w:noProof/>
          </w:rPr>
          <w:t>Description</w:t>
        </w:r>
        <w:r>
          <w:rPr>
            <w:noProof/>
          </w:rPr>
          <w:tab/>
        </w:r>
        <w:r>
          <w:rPr>
            <w:noProof/>
          </w:rPr>
          <w:fldChar w:fldCharType="begin"/>
        </w:r>
        <w:r>
          <w:rPr>
            <w:noProof/>
          </w:rPr>
          <w:instrText xml:space="preserve"> PAGEREF _Toc152346994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5" w:history="1">
        <w:r w:rsidRPr="00C1194E">
          <w:rPr>
            <w:rStyle w:val="a7"/>
            <w:noProof/>
          </w:rPr>
          <w:t>Function</w:t>
        </w:r>
        <w:r>
          <w:rPr>
            <w:noProof/>
          </w:rPr>
          <w:tab/>
        </w:r>
        <w:r>
          <w:rPr>
            <w:noProof/>
          </w:rPr>
          <w:fldChar w:fldCharType="begin"/>
        </w:r>
        <w:r>
          <w:rPr>
            <w:noProof/>
          </w:rPr>
          <w:instrText xml:space="preserve"> PAGEREF _Toc152346995 \h </w:instrText>
        </w:r>
        <w:r>
          <w:rPr>
            <w:noProof/>
          </w:rPr>
        </w:r>
        <w:r>
          <w:rPr>
            <w:noProof/>
          </w:rPr>
          <w:fldChar w:fldCharType="separate"/>
        </w:r>
        <w:r>
          <w:rPr>
            <w:noProof/>
          </w:rPr>
          <w:t>16</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96" w:history="1">
        <w:r w:rsidRPr="00C1194E">
          <w:rPr>
            <w:rStyle w:val="a7"/>
            <w:noProof/>
          </w:rPr>
          <w:t>CallbackData&lt;T&gt;</w:t>
        </w:r>
        <w:r>
          <w:rPr>
            <w:noProof/>
          </w:rPr>
          <w:tab/>
        </w:r>
        <w:r>
          <w:rPr>
            <w:noProof/>
          </w:rPr>
          <w:fldChar w:fldCharType="begin"/>
        </w:r>
        <w:r>
          <w:rPr>
            <w:noProof/>
          </w:rPr>
          <w:instrText xml:space="preserve"> PAGEREF _Toc152346996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7" w:history="1">
        <w:r w:rsidRPr="00C1194E">
          <w:rPr>
            <w:rStyle w:val="a7"/>
            <w:noProof/>
          </w:rPr>
          <w:t>Description</w:t>
        </w:r>
        <w:r>
          <w:rPr>
            <w:noProof/>
          </w:rPr>
          <w:tab/>
        </w:r>
        <w:r>
          <w:rPr>
            <w:noProof/>
          </w:rPr>
          <w:fldChar w:fldCharType="begin"/>
        </w:r>
        <w:r>
          <w:rPr>
            <w:noProof/>
          </w:rPr>
          <w:instrText xml:space="preserve"> PAGEREF _Toc152346997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6998" w:history="1">
        <w:r w:rsidRPr="00C1194E">
          <w:rPr>
            <w:rStyle w:val="a7"/>
            <w:noProof/>
          </w:rPr>
          <w:t>Fields</w:t>
        </w:r>
        <w:r>
          <w:rPr>
            <w:noProof/>
          </w:rPr>
          <w:tab/>
        </w:r>
        <w:r>
          <w:rPr>
            <w:noProof/>
          </w:rPr>
          <w:fldChar w:fldCharType="begin"/>
        </w:r>
        <w:r>
          <w:rPr>
            <w:noProof/>
          </w:rPr>
          <w:instrText xml:space="preserve"> PAGEREF _Toc152346998 \h </w:instrText>
        </w:r>
        <w:r>
          <w:rPr>
            <w:noProof/>
          </w:rPr>
        </w:r>
        <w:r>
          <w:rPr>
            <w:noProof/>
          </w:rPr>
          <w:fldChar w:fldCharType="separate"/>
        </w:r>
        <w:r>
          <w:rPr>
            <w:noProof/>
          </w:rPr>
          <w:t>16</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6999" w:history="1">
        <w:r w:rsidRPr="00C1194E">
          <w:rPr>
            <w:rStyle w:val="a7"/>
            <w:noProof/>
          </w:rPr>
          <w:t>SleepState</w:t>
        </w:r>
        <w:r>
          <w:rPr>
            <w:noProof/>
          </w:rPr>
          <w:tab/>
        </w:r>
        <w:r>
          <w:rPr>
            <w:noProof/>
          </w:rPr>
          <w:fldChar w:fldCharType="begin"/>
        </w:r>
        <w:r>
          <w:rPr>
            <w:noProof/>
          </w:rPr>
          <w:instrText xml:space="preserve"> PAGEREF _Toc152346999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0" w:history="1">
        <w:r w:rsidRPr="00C1194E">
          <w:rPr>
            <w:rStyle w:val="a7"/>
            <w:noProof/>
          </w:rPr>
          <w:t>Description</w:t>
        </w:r>
        <w:r>
          <w:rPr>
            <w:noProof/>
          </w:rPr>
          <w:tab/>
        </w:r>
        <w:r>
          <w:rPr>
            <w:noProof/>
          </w:rPr>
          <w:fldChar w:fldCharType="begin"/>
        </w:r>
        <w:r>
          <w:rPr>
            <w:noProof/>
          </w:rPr>
          <w:instrText xml:space="preserve"> PAGEREF _Toc152347000 \h </w:instrText>
        </w:r>
        <w:r>
          <w:rPr>
            <w:noProof/>
          </w:rPr>
        </w:r>
        <w:r>
          <w:rPr>
            <w:noProof/>
          </w:rPr>
          <w:fldChar w:fldCharType="separate"/>
        </w:r>
        <w:r>
          <w:rPr>
            <w:noProof/>
          </w:rPr>
          <w:t>16</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1" w:history="1">
        <w:r w:rsidRPr="00C1194E">
          <w:rPr>
            <w:rStyle w:val="a7"/>
            <w:noProof/>
          </w:rPr>
          <w:t>Fields</w:t>
        </w:r>
        <w:r>
          <w:rPr>
            <w:noProof/>
          </w:rPr>
          <w:tab/>
        </w:r>
        <w:r>
          <w:rPr>
            <w:noProof/>
          </w:rPr>
          <w:fldChar w:fldCharType="begin"/>
        </w:r>
        <w:r>
          <w:rPr>
            <w:noProof/>
          </w:rPr>
          <w:instrText xml:space="preserve"> PAGEREF _Toc152347001 \h </w:instrText>
        </w:r>
        <w:r>
          <w:rPr>
            <w:noProof/>
          </w:rPr>
        </w:r>
        <w:r>
          <w:rPr>
            <w:noProof/>
          </w:rPr>
          <w:fldChar w:fldCharType="separate"/>
        </w:r>
        <w:r>
          <w:rPr>
            <w:noProof/>
          </w:rPr>
          <w:t>17</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02" w:history="1">
        <w:r w:rsidRPr="00C1194E">
          <w:rPr>
            <w:rStyle w:val="a7"/>
            <w:noProof/>
          </w:rPr>
          <w:t>CollectState</w:t>
        </w:r>
        <w:r>
          <w:rPr>
            <w:noProof/>
          </w:rPr>
          <w:tab/>
        </w:r>
        <w:r>
          <w:rPr>
            <w:noProof/>
          </w:rPr>
          <w:fldChar w:fldCharType="begin"/>
        </w:r>
        <w:r>
          <w:rPr>
            <w:noProof/>
          </w:rPr>
          <w:instrText xml:space="preserve"> PAGEREF _Toc152347002 \h </w:instrText>
        </w:r>
        <w:r>
          <w:rPr>
            <w:noProof/>
          </w:rPr>
        </w:r>
        <w:r>
          <w:rPr>
            <w:noProof/>
          </w:rPr>
          <w:fldChar w:fldCharType="separate"/>
        </w:r>
        <w:r>
          <w:rPr>
            <w:noProof/>
          </w:rPr>
          <w:t>17</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3" w:history="1">
        <w:r w:rsidRPr="00C1194E">
          <w:rPr>
            <w:rStyle w:val="a7"/>
            <w:noProof/>
          </w:rPr>
          <w:t>Description</w:t>
        </w:r>
        <w:r>
          <w:rPr>
            <w:noProof/>
          </w:rPr>
          <w:tab/>
        </w:r>
        <w:r>
          <w:rPr>
            <w:noProof/>
          </w:rPr>
          <w:fldChar w:fldCharType="begin"/>
        </w:r>
        <w:r>
          <w:rPr>
            <w:noProof/>
          </w:rPr>
          <w:instrText xml:space="preserve"> PAGEREF _Toc152347003 \h </w:instrText>
        </w:r>
        <w:r>
          <w:rPr>
            <w:noProof/>
          </w:rPr>
        </w:r>
        <w:r>
          <w:rPr>
            <w:noProof/>
          </w:rPr>
          <w:fldChar w:fldCharType="separate"/>
        </w:r>
        <w:r>
          <w:rPr>
            <w:noProof/>
          </w:rPr>
          <w:t>17</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4" w:history="1">
        <w:r w:rsidRPr="00C1194E">
          <w:rPr>
            <w:rStyle w:val="a7"/>
            <w:noProof/>
          </w:rPr>
          <w:t>Fields</w:t>
        </w:r>
        <w:r>
          <w:rPr>
            <w:noProof/>
          </w:rPr>
          <w:tab/>
        </w:r>
        <w:r>
          <w:rPr>
            <w:noProof/>
          </w:rPr>
          <w:fldChar w:fldCharType="begin"/>
        </w:r>
        <w:r>
          <w:rPr>
            <w:noProof/>
          </w:rPr>
          <w:instrText xml:space="preserve"> PAGEREF _Toc152347004 \h </w:instrText>
        </w:r>
        <w:r>
          <w:rPr>
            <w:noProof/>
          </w:rPr>
        </w:r>
        <w:r>
          <w:rPr>
            <w:noProof/>
          </w:rPr>
          <w:fldChar w:fldCharType="separate"/>
        </w:r>
        <w:r>
          <w:rPr>
            <w:noProof/>
          </w:rPr>
          <w:t>17</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05" w:history="1">
        <w:r w:rsidRPr="00C1194E">
          <w:rPr>
            <w:rStyle w:val="a7"/>
            <w:noProof/>
          </w:rPr>
          <w:t>RealTimeData</w:t>
        </w:r>
        <w:r>
          <w:rPr>
            <w:noProof/>
          </w:rPr>
          <w:tab/>
        </w:r>
        <w:r>
          <w:rPr>
            <w:noProof/>
          </w:rPr>
          <w:fldChar w:fldCharType="begin"/>
        </w:r>
        <w:r>
          <w:rPr>
            <w:noProof/>
          </w:rPr>
          <w:instrText xml:space="preserve"> PAGEREF _Toc152347005 \h </w:instrText>
        </w:r>
        <w:r>
          <w:rPr>
            <w:noProof/>
          </w:rPr>
        </w:r>
        <w:r>
          <w:rPr>
            <w:noProof/>
          </w:rPr>
          <w:fldChar w:fldCharType="separate"/>
        </w:r>
        <w:r>
          <w:rPr>
            <w:noProof/>
          </w:rPr>
          <w:t>17</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6" w:history="1">
        <w:r w:rsidRPr="00C1194E">
          <w:rPr>
            <w:rStyle w:val="a7"/>
            <w:noProof/>
          </w:rPr>
          <w:t>Description</w:t>
        </w:r>
        <w:r>
          <w:rPr>
            <w:noProof/>
          </w:rPr>
          <w:tab/>
        </w:r>
        <w:r>
          <w:rPr>
            <w:noProof/>
          </w:rPr>
          <w:fldChar w:fldCharType="begin"/>
        </w:r>
        <w:r>
          <w:rPr>
            <w:noProof/>
          </w:rPr>
          <w:instrText xml:space="preserve"> PAGEREF _Toc152347006 \h </w:instrText>
        </w:r>
        <w:r>
          <w:rPr>
            <w:noProof/>
          </w:rPr>
        </w:r>
        <w:r>
          <w:rPr>
            <w:noProof/>
          </w:rPr>
          <w:fldChar w:fldCharType="separate"/>
        </w:r>
        <w:r>
          <w:rPr>
            <w:noProof/>
          </w:rPr>
          <w:t>17</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7" w:history="1">
        <w:r w:rsidRPr="00C1194E">
          <w:rPr>
            <w:rStyle w:val="a7"/>
            <w:noProof/>
          </w:rPr>
          <w:t>Fields</w:t>
        </w:r>
        <w:r>
          <w:rPr>
            <w:noProof/>
          </w:rPr>
          <w:tab/>
        </w:r>
        <w:r>
          <w:rPr>
            <w:noProof/>
          </w:rPr>
          <w:fldChar w:fldCharType="begin"/>
        </w:r>
        <w:r>
          <w:rPr>
            <w:noProof/>
          </w:rPr>
          <w:instrText xml:space="preserve"> PAGEREF _Toc152347007 \h </w:instrText>
        </w:r>
        <w:r>
          <w:rPr>
            <w:noProof/>
          </w:rPr>
        </w:r>
        <w:r>
          <w:rPr>
            <w:noProof/>
          </w:rPr>
          <w:fldChar w:fldCharType="separate"/>
        </w:r>
        <w:r>
          <w:rPr>
            <w:noProof/>
          </w:rPr>
          <w:t>17</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08" w:history="1">
        <w:r w:rsidRPr="00C1194E">
          <w:rPr>
            <w:rStyle w:val="a7"/>
            <w:noProof/>
          </w:rPr>
          <w:t>HistoryData</w:t>
        </w:r>
        <w:r>
          <w:rPr>
            <w:noProof/>
          </w:rPr>
          <w:tab/>
        </w:r>
        <w:r>
          <w:rPr>
            <w:noProof/>
          </w:rPr>
          <w:fldChar w:fldCharType="begin"/>
        </w:r>
        <w:r>
          <w:rPr>
            <w:noProof/>
          </w:rPr>
          <w:instrText xml:space="preserve"> PAGEREF _Toc152347008 \h </w:instrText>
        </w:r>
        <w:r>
          <w:rPr>
            <w:noProof/>
          </w:rPr>
        </w:r>
        <w:r>
          <w:rPr>
            <w:noProof/>
          </w:rPr>
          <w:fldChar w:fldCharType="separate"/>
        </w:r>
        <w:r>
          <w:rPr>
            <w:noProof/>
          </w:rPr>
          <w:t>18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09" w:history="1">
        <w:r w:rsidRPr="00C1194E">
          <w:rPr>
            <w:rStyle w:val="a7"/>
            <w:noProof/>
          </w:rPr>
          <w:t>Description</w:t>
        </w:r>
        <w:r>
          <w:rPr>
            <w:noProof/>
          </w:rPr>
          <w:tab/>
        </w:r>
        <w:r>
          <w:rPr>
            <w:noProof/>
          </w:rPr>
          <w:fldChar w:fldCharType="begin"/>
        </w:r>
        <w:r>
          <w:rPr>
            <w:noProof/>
          </w:rPr>
          <w:instrText xml:space="preserve"> PAGEREF _Toc152347009 \h </w:instrText>
        </w:r>
        <w:r>
          <w:rPr>
            <w:noProof/>
          </w:rPr>
        </w:r>
        <w:r>
          <w:rPr>
            <w:noProof/>
          </w:rPr>
          <w:fldChar w:fldCharType="separate"/>
        </w:r>
        <w:r>
          <w:rPr>
            <w:noProof/>
          </w:rPr>
          <w:t>18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0" w:history="1">
        <w:r w:rsidRPr="00C1194E">
          <w:rPr>
            <w:rStyle w:val="a7"/>
            <w:noProof/>
          </w:rPr>
          <w:t>Fields</w:t>
        </w:r>
        <w:r>
          <w:rPr>
            <w:noProof/>
          </w:rPr>
          <w:tab/>
        </w:r>
        <w:r>
          <w:rPr>
            <w:noProof/>
          </w:rPr>
          <w:fldChar w:fldCharType="begin"/>
        </w:r>
        <w:r>
          <w:rPr>
            <w:noProof/>
          </w:rPr>
          <w:instrText xml:space="preserve"> PAGEREF _Toc152347010 \h </w:instrText>
        </w:r>
        <w:r>
          <w:rPr>
            <w:noProof/>
          </w:rPr>
        </w:r>
        <w:r>
          <w:rPr>
            <w:noProof/>
          </w:rPr>
          <w:fldChar w:fldCharType="separate"/>
        </w:r>
        <w:r>
          <w:rPr>
            <w:noProof/>
          </w:rPr>
          <w:t>18</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11" w:history="1">
        <w:r w:rsidRPr="00C1194E">
          <w:rPr>
            <w:rStyle w:val="a7"/>
            <w:noProof/>
          </w:rPr>
          <w:t>Summary</w:t>
        </w:r>
        <w:r>
          <w:rPr>
            <w:noProof/>
          </w:rPr>
          <w:tab/>
        </w:r>
        <w:r>
          <w:rPr>
            <w:noProof/>
          </w:rPr>
          <w:fldChar w:fldCharType="begin"/>
        </w:r>
        <w:r>
          <w:rPr>
            <w:noProof/>
          </w:rPr>
          <w:instrText xml:space="preserve"> PAGEREF _Toc152347011 \h </w:instrText>
        </w:r>
        <w:r>
          <w:rPr>
            <w:noProof/>
          </w:rPr>
        </w:r>
        <w:r>
          <w:rPr>
            <w:noProof/>
          </w:rPr>
          <w:fldChar w:fldCharType="separate"/>
        </w:r>
        <w:r>
          <w:rPr>
            <w:noProof/>
          </w:rPr>
          <w:t>18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2" w:history="1">
        <w:r w:rsidRPr="00C1194E">
          <w:rPr>
            <w:rStyle w:val="a7"/>
            <w:noProof/>
          </w:rPr>
          <w:t>Description</w:t>
        </w:r>
        <w:r>
          <w:rPr>
            <w:noProof/>
          </w:rPr>
          <w:tab/>
        </w:r>
        <w:r>
          <w:rPr>
            <w:noProof/>
          </w:rPr>
          <w:fldChar w:fldCharType="begin"/>
        </w:r>
        <w:r>
          <w:rPr>
            <w:noProof/>
          </w:rPr>
          <w:instrText xml:space="preserve"> PAGEREF _Toc152347012 \h </w:instrText>
        </w:r>
        <w:r>
          <w:rPr>
            <w:noProof/>
          </w:rPr>
        </w:r>
        <w:r>
          <w:rPr>
            <w:noProof/>
          </w:rPr>
          <w:fldChar w:fldCharType="separate"/>
        </w:r>
        <w:r>
          <w:rPr>
            <w:noProof/>
          </w:rPr>
          <w:t>18</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3" w:history="1">
        <w:r w:rsidRPr="00C1194E">
          <w:rPr>
            <w:rStyle w:val="a7"/>
            <w:noProof/>
          </w:rPr>
          <w:t>Fields</w:t>
        </w:r>
        <w:r>
          <w:rPr>
            <w:noProof/>
          </w:rPr>
          <w:tab/>
        </w:r>
        <w:r>
          <w:rPr>
            <w:noProof/>
          </w:rPr>
          <w:fldChar w:fldCharType="begin"/>
        </w:r>
        <w:r>
          <w:rPr>
            <w:noProof/>
          </w:rPr>
          <w:instrText xml:space="preserve"> PAGEREF _Toc152347013 \h </w:instrText>
        </w:r>
        <w:r>
          <w:rPr>
            <w:noProof/>
          </w:rPr>
        </w:r>
        <w:r>
          <w:rPr>
            <w:noProof/>
          </w:rPr>
          <w:fldChar w:fldCharType="separate"/>
        </w:r>
        <w:r>
          <w:rPr>
            <w:noProof/>
          </w:rPr>
          <w:t>18</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14" w:history="1">
        <w:r w:rsidRPr="00C1194E">
          <w:rPr>
            <w:rStyle w:val="a7"/>
            <w:noProof/>
          </w:rPr>
          <w:t>Detail</w:t>
        </w:r>
        <w:r>
          <w:rPr>
            <w:noProof/>
          </w:rPr>
          <w:tab/>
        </w:r>
        <w:r>
          <w:rPr>
            <w:noProof/>
          </w:rPr>
          <w:fldChar w:fldCharType="begin"/>
        </w:r>
        <w:r>
          <w:rPr>
            <w:noProof/>
          </w:rPr>
          <w:instrText xml:space="preserve"> PAGEREF _Toc152347014 \h </w:instrText>
        </w:r>
        <w:r>
          <w:rPr>
            <w:noProof/>
          </w:rPr>
        </w:r>
        <w:r>
          <w:rPr>
            <w:noProof/>
          </w:rPr>
          <w:fldChar w:fldCharType="separate"/>
        </w:r>
        <w:r>
          <w:rPr>
            <w:noProof/>
          </w:rPr>
          <w:t>19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5" w:history="1">
        <w:r w:rsidRPr="00C1194E">
          <w:rPr>
            <w:rStyle w:val="a7"/>
            <w:noProof/>
          </w:rPr>
          <w:t>Description</w:t>
        </w:r>
        <w:r>
          <w:rPr>
            <w:noProof/>
          </w:rPr>
          <w:tab/>
        </w:r>
        <w:r>
          <w:rPr>
            <w:noProof/>
          </w:rPr>
          <w:fldChar w:fldCharType="begin"/>
        </w:r>
        <w:r>
          <w:rPr>
            <w:noProof/>
          </w:rPr>
          <w:instrText xml:space="preserve"> PAGEREF _Toc152347015 \h </w:instrText>
        </w:r>
        <w:r>
          <w:rPr>
            <w:noProof/>
          </w:rPr>
        </w:r>
        <w:r>
          <w:rPr>
            <w:noProof/>
          </w:rPr>
          <w:fldChar w:fldCharType="separate"/>
        </w:r>
        <w:r>
          <w:rPr>
            <w:noProof/>
          </w:rPr>
          <w:t>19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6" w:history="1">
        <w:r w:rsidRPr="00C1194E">
          <w:rPr>
            <w:rStyle w:val="a7"/>
            <w:noProof/>
          </w:rPr>
          <w:t>Fields</w:t>
        </w:r>
        <w:r>
          <w:rPr>
            <w:noProof/>
          </w:rPr>
          <w:tab/>
        </w:r>
        <w:r>
          <w:rPr>
            <w:noProof/>
          </w:rPr>
          <w:fldChar w:fldCharType="begin"/>
        </w:r>
        <w:r>
          <w:rPr>
            <w:noProof/>
          </w:rPr>
          <w:instrText xml:space="preserve"> PAGEREF _Toc152347016 \h </w:instrText>
        </w:r>
        <w:r>
          <w:rPr>
            <w:noProof/>
          </w:rPr>
        </w:r>
        <w:r>
          <w:rPr>
            <w:noProof/>
          </w:rPr>
          <w:fldChar w:fldCharType="separate"/>
        </w:r>
        <w:r>
          <w:rPr>
            <w:noProof/>
          </w:rPr>
          <w:t>19</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17" w:history="1">
        <w:r w:rsidRPr="00C1194E">
          <w:rPr>
            <w:rStyle w:val="a7"/>
            <w:noProof/>
          </w:rPr>
          <w:t>Analysis</w:t>
        </w:r>
        <w:r>
          <w:rPr>
            <w:noProof/>
          </w:rPr>
          <w:tab/>
        </w:r>
        <w:r>
          <w:rPr>
            <w:noProof/>
          </w:rPr>
          <w:fldChar w:fldCharType="begin"/>
        </w:r>
        <w:r>
          <w:rPr>
            <w:noProof/>
          </w:rPr>
          <w:instrText xml:space="preserve"> PAGEREF _Toc152347017 \h </w:instrText>
        </w:r>
        <w:r>
          <w:rPr>
            <w:noProof/>
          </w:rPr>
        </w:r>
        <w:r>
          <w:rPr>
            <w:noProof/>
          </w:rPr>
          <w:fldChar w:fldCharType="separate"/>
        </w:r>
        <w:r>
          <w:rPr>
            <w:noProof/>
          </w:rPr>
          <w:t>19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8" w:history="1">
        <w:r w:rsidRPr="00C1194E">
          <w:rPr>
            <w:rStyle w:val="a7"/>
            <w:noProof/>
          </w:rPr>
          <w:t>Description</w:t>
        </w:r>
        <w:r>
          <w:rPr>
            <w:noProof/>
          </w:rPr>
          <w:tab/>
        </w:r>
        <w:r>
          <w:rPr>
            <w:noProof/>
          </w:rPr>
          <w:fldChar w:fldCharType="begin"/>
        </w:r>
        <w:r>
          <w:rPr>
            <w:noProof/>
          </w:rPr>
          <w:instrText xml:space="preserve"> PAGEREF _Toc152347018 \h </w:instrText>
        </w:r>
        <w:r>
          <w:rPr>
            <w:noProof/>
          </w:rPr>
        </w:r>
        <w:r>
          <w:rPr>
            <w:noProof/>
          </w:rPr>
          <w:fldChar w:fldCharType="separate"/>
        </w:r>
        <w:r>
          <w:rPr>
            <w:noProof/>
          </w:rPr>
          <w:t>19</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19" w:history="1">
        <w:r w:rsidRPr="00C1194E">
          <w:rPr>
            <w:rStyle w:val="a7"/>
            <w:noProof/>
          </w:rPr>
          <w:t>Fields</w:t>
        </w:r>
        <w:r>
          <w:rPr>
            <w:noProof/>
          </w:rPr>
          <w:tab/>
        </w:r>
        <w:r>
          <w:rPr>
            <w:noProof/>
          </w:rPr>
          <w:fldChar w:fldCharType="begin"/>
        </w:r>
        <w:r>
          <w:rPr>
            <w:noProof/>
          </w:rPr>
          <w:instrText xml:space="preserve"> PAGEREF _Toc152347019 \h </w:instrText>
        </w:r>
        <w:r>
          <w:rPr>
            <w:noProof/>
          </w:rPr>
        </w:r>
        <w:r>
          <w:rPr>
            <w:noProof/>
          </w:rPr>
          <w:fldChar w:fldCharType="separate"/>
        </w:r>
        <w:r>
          <w:rPr>
            <w:noProof/>
          </w:rPr>
          <w:t>19</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20" w:history="1">
        <w:r w:rsidRPr="00C1194E">
          <w:rPr>
            <w:rStyle w:val="a7"/>
            <w:noProof/>
          </w:rPr>
          <w:t>SleepStatusType</w:t>
        </w:r>
        <w:r>
          <w:rPr>
            <w:noProof/>
          </w:rPr>
          <w:tab/>
        </w:r>
        <w:r>
          <w:rPr>
            <w:noProof/>
          </w:rPr>
          <w:fldChar w:fldCharType="begin"/>
        </w:r>
        <w:r>
          <w:rPr>
            <w:noProof/>
          </w:rPr>
          <w:instrText xml:space="preserve"> PAGEREF _Toc152347020 \h </w:instrText>
        </w:r>
        <w:r>
          <w:rPr>
            <w:noProof/>
          </w:rPr>
        </w:r>
        <w:r>
          <w:rPr>
            <w:noProof/>
          </w:rPr>
          <w:fldChar w:fldCharType="separate"/>
        </w:r>
        <w:r>
          <w:rPr>
            <w:noProof/>
          </w:rPr>
          <w:t>23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1" w:history="1">
        <w:r w:rsidRPr="00C1194E">
          <w:rPr>
            <w:rStyle w:val="a7"/>
            <w:noProof/>
          </w:rPr>
          <w:t>Description</w:t>
        </w:r>
        <w:r>
          <w:rPr>
            <w:noProof/>
          </w:rPr>
          <w:tab/>
        </w:r>
        <w:r>
          <w:rPr>
            <w:noProof/>
          </w:rPr>
          <w:fldChar w:fldCharType="begin"/>
        </w:r>
        <w:r>
          <w:rPr>
            <w:noProof/>
          </w:rPr>
          <w:instrText xml:space="preserve"> PAGEREF _Toc152347021 \h </w:instrText>
        </w:r>
        <w:r>
          <w:rPr>
            <w:noProof/>
          </w:rPr>
        </w:r>
        <w:r>
          <w:rPr>
            <w:noProof/>
          </w:rPr>
          <w:fldChar w:fldCharType="separate"/>
        </w:r>
        <w:r>
          <w:rPr>
            <w:noProof/>
          </w:rPr>
          <w:t>23</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2" w:history="1">
        <w:r w:rsidRPr="00C1194E">
          <w:rPr>
            <w:rStyle w:val="a7"/>
            <w:noProof/>
          </w:rPr>
          <w:t>Fields</w:t>
        </w:r>
        <w:r>
          <w:rPr>
            <w:noProof/>
          </w:rPr>
          <w:tab/>
        </w:r>
        <w:r>
          <w:rPr>
            <w:noProof/>
          </w:rPr>
          <w:fldChar w:fldCharType="begin"/>
        </w:r>
        <w:r>
          <w:rPr>
            <w:noProof/>
          </w:rPr>
          <w:instrText xml:space="preserve"> PAGEREF _Toc152347022 \h </w:instrText>
        </w:r>
        <w:r>
          <w:rPr>
            <w:noProof/>
          </w:rPr>
        </w:r>
        <w:r>
          <w:rPr>
            <w:noProof/>
          </w:rPr>
          <w:fldChar w:fldCharType="separate"/>
        </w:r>
        <w:r>
          <w:rPr>
            <w:noProof/>
          </w:rPr>
          <w:t>24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23" w:history="1">
        <w:r w:rsidRPr="00C1194E">
          <w:rPr>
            <w:rStyle w:val="a7"/>
            <w:noProof/>
          </w:rPr>
          <w:t>OnlineStateListener</w:t>
        </w:r>
        <w:r>
          <w:rPr>
            <w:noProof/>
          </w:rPr>
          <w:tab/>
        </w:r>
        <w:r>
          <w:rPr>
            <w:noProof/>
          </w:rPr>
          <w:fldChar w:fldCharType="begin"/>
        </w:r>
        <w:r>
          <w:rPr>
            <w:noProof/>
          </w:rPr>
          <w:instrText xml:space="preserve"> PAGEREF _Toc152347023 \h </w:instrText>
        </w:r>
        <w:r>
          <w:rPr>
            <w:noProof/>
          </w:rPr>
        </w:r>
        <w:r>
          <w:rPr>
            <w:noProof/>
          </w:rPr>
          <w:fldChar w:fldCharType="separate"/>
        </w:r>
        <w:r>
          <w:rPr>
            <w:noProof/>
          </w:rPr>
          <w:t>24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4" w:history="1">
        <w:r w:rsidRPr="00C1194E">
          <w:rPr>
            <w:rStyle w:val="a7"/>
            <w:noProof/>
          </w:rPr>
          <w:t>Interface Introduction</w:t>
        </w:r>
        <w:r>
          <w:rPr>
            <w:noProof/>
          </w:rPr>
          <w:tab/>
        </w:r>
        <w:r>
          <w:rPr>
            <w:noProof/>
          </w:rPr>
          <w:fldChar w:fldCharType="begin"/>
        </w:r>
        <w:r>
          <w:rPr>
            <w:noProof/>
          </w:rPr>
          <w:instrText xml:space="preserve"> PAGEREF _Toc152347024 \h </w:instrText>
        </w:r>
        <w:r>
          <w:rPr>
            <w:noProof/>
          </w:rPr>
        </w:r>
        <w:r>
          <w:rPr>
            <w:noProof/>
          </w:rPr>
          <w:fldChar w:fldCharType="separate"/>
        </w:r>
        <w:r>
          <w:rPr>
            <w:noProof/>
          </w:rPr>
          <w:t>24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5" w:history="1">
        <w:r w:rsidRPr="00C1194E">
          <w:rPr>
            <w:rStyle w:val="a7"/>
            <w:noProof/>
          </w:rPr>
          <w:t>Method description</w:t>
        </w:r>
        <w:r>
          <w:rPr>
            <w:noProof/>
          </w:rPr>
          <w:tab/>
        </w:r>
        <w:r>
          <w:rPr>
            <w:noProof/>
          </w:rPr>
          <w:fldChar w:fldCharType="begin"/>
        </w:r>
        <w:r>
          <w:rPr>
            <w:noProof/>
          </w:rPr>
          <w:instrText xml:space="preserve"> PAGEREF _Toc152347025 \h </w:instrText>
        </w:r>
        <w:r>
          <w:rPr>
            <w:noProof/>
          </w:rPr>
        </w:r>
        <w:r>
          <w:rPr>
            <w:noProof/>
          </w:rPr>
          <w:fldChar w:fldCharType="separate"/>
        </w:r>
        <w:r>
          <w:rPr>
            <w:noProof/>
          </w:rPr>
          <w:t>24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26" w:history="1">
        <w:r w:rsidRPr="00C1194E">
          <w:rPr>
            <w:rStyle w:val="a7"/>
            <w:noProof/>
          </w:rPr>
          <w:t>SleepReportUploadStateListener</w:t>
        </w:r>
        <w:r>
          <w:rPr>
            <w:noProof/>
          </w:rPr>
          <w:tab/>
        </w:r>
        <w:r>
          <w:rPr>
            <w:noProof/>
          </w:rPr>
          <w:fldChar w:fldCharType="begin"/>
        </w:r>
        <w:r>
          <w:rPr>
            <w:noProof/>
          </w:rPr>
          <w:instrText xml:space="preserve"> PAGEREF _Toc152347026 \h </w:instrText>
        </w:r>
        <w:r>
          <w:rPr>
            <w:noProof/>
          </w:rPr>
        </w:r>
        <w:r>
          <w:rPr>
            <w:noProof/>
          </w:rPr>
          <w:fldChar w:fldCharType="separate"/>
        </w:r>
        <w:r>
          <w:rPr>
            <w:noProof/>
          </w:rPr>
          <w:t>24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7" w:history="1">
        <w:r w:rsidRPr="00C1194E">
          <w:rPr>
            <w:rStyle w:val="a7"/>
            <w:noProof/>
          </w:rPr>
          <w:t>Interface Introduction</w:t>
        </w:r>
        <w:r>
          <w:rPr>
            <w:noProof/>
          </w:rPr>
          <w:tab/>
        </w:r>
        <w:r>
          <w:rPr>
            <w:noProof/>
          </w:rPr>
          <w:fldChar w:fldCharType="begin"/>
        </w:r>
        <w:r>
          <w:rPr>
            <w:noProof/>
          </w:rPr>
          <w:instrText xml:space="preserve"> PAGEREF _Toc152347027 \h </w:instrText>
        </w:r>
        <w:r>
          <w:rPr>
            <w:noProof/>
          </w:rPr>
        </w:r>
        <w:r>
          <w:rPr>
            <w:noProof/>
          </w:rPr>
          <w:fldChar w:fldCharType="separate"/>
        </w:r>
        <w:r>
          <w:rPr>
            <w:noProof/>
          </w:rPr>
          <w:t>24</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28" w:history="1">
        <w:r w:rsidRPr="00C1194E">
          <w:rPr>
            <w:rStyle w:val="a7"/>
            <w:noProof/>
          </w:rPr>
          <w:t>Method description</w:t>
        </w:r>
        <w:r>
          <w:rPr>
            <w:noProof/>
          </w:rPr>
          <w:tab/>
        </w:r>
        <w:r>
          <w:rPr>
            <w:noProof/>
          </w:rPr>
          <w:fldChar w:fldCharType="begin"/>
        </w:r>
        <w:r>
          <w:rPr>
            <w:noProof/>
          </w:rPr>
          <w:instrText xml:space="preserve"> PAGEREF _Toc152347028 \h </w:instrText>
        </w:r>
        <w:r>
          <w:rPr>
            <w:noProof/>
          </w:rPr>
        </w:r>
        <w:r>
          <w:rPr>
            <w:noProof/>
          </w:rPr>
          <w:fldChar w:fldCharType="separate"/>
        </w:r>
        <w:r>
          <w:rPr>
            <w:noProof/>
          </w:rPr>
          <w:t>24</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29" w:history="1">
        <w:r w:rsidRPr="00C1194E">
          <w:rPr>
            <w:rStyle w:val="a7"/>
            <w:noProof/>
          </w:rPr>
          <w:t>RealtimeDataListener</w:t>
        </w:r>
        <w:r>
          <w:rPr>
            <w:noProof/>
          </w:rPr>
          <w:tab/>
        </w:r>
        <w:r>
          <w:rPr>
            <w:noProof/>
          </w:rPr>
          <w:fldChar w:fldCharType="begin"/>
        </w:r>
        <w:r>
          <w:rPr>
            <w:noProof/>
          </w:rPr>
          <w:instrText xml:space="preserve"> PAGEREF _Toc152347029 \h </w:instrText>
        </w:r>
        <w:r>
          <w:rPr>
            <w:noProof/>
          </w:rPr>
        </w:r>
        <w:r>
          <w:rPr>
            <w:noProof/>
          </w:rPr>
          <w:fldChar w:fldCharType="separate"/>
        </w:r>
        <w:r>
          <w:rPr>
            <w:noProof/>
          </w:rPr>
          <w:t>25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30" w:history="1">
        <w:r w:rsidRPr="00C1194E">
          <w:rPr>
            <w:rStyle w:val="a7"/>
            <w:noProof/>
          </w:rPr>
          <w:t>Interface Introduction</w:t>
        </w:r>
        <w:r>
          <w:rPr>
            <w:noProof/>
          </w:rPr>
          <w:tab/>
        </w:r>
        <w:r>
          <w:rPr>
            <w:noProof/>
          </w:rPr>
          <w:fldChar w:fldCharType="begin"/>
        </w:r>
        <w:r>
          <w:rPr>
            <w:noProof/>
          </w:rPr>
          <w:instrText xml:space="preserve"> PAGEREF _Toc152347030 \h </w:instrText>
        </w:r>
        <w:r>
          <w:rPr>
            <w:noProof/>
          </w:rPr>
        </w:r>
        <w:r>
          <w:rPr>
            <w:noProof/>
          </w:rPr>
          <w:fldChar w:fldCharType="separate"/>
        </w:r>
        <w:r>
          <w:rPr>
            <w:noProof/>
          </w:rPr>
          <w:t>25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31" w:history="1">
        <w:r w:rsidRPr="00C1194E">
          <w:rPr>
            <w:rStyle w:val="a7"/>
            <w:noProof/>
          </w:rPr>
          <w:t>Method description</w:t>
        </w:r>
        <w:r>
          <w:rPr>
            <w:noProof/>
          </w:rPr>
          <w:tab/>
        </w:r>
        <w:r>
          <w:rPr>
            <w:noProof/>
          </w:rPr>
          <w:fldChar w:fldCharType="begin"/>
        </w:r>
        <w:r>
          <w:rPr>
            <w:noProof/>
          </w:rPr>
          <w:instrText xml:space="preserve"> PAGEREF _Toc152347031 \h </w:instrText>
        </w:r>
        <w:r>
          <w:rPr>
            <w:noProof/>
          </w:rPr>
        </w:r>
        <w:r>
          <w:rPr>
            <w:noProof/>
          </w:rPr>
          <w:fldChar w:fldCharType="separate"/>
        </w:r>
        <w:r>
          <w:rPr>
            <w:noProof/>
          </w:rPr>
          <w:t>25</w:t>
        </w:r>
        <w:r>
          <w:rPr>
            <w:noProof/>
          </w:rPr>
          <w:fldChar w:fldCharType="end"/>
        </w:r>
      </w:hyperlink>
    </w:p>
    <w:p w:rsidR="002D41EF" w:rsidRDefault="002D41EF">
      <w:pPr>
        <w:pStyle w:val="20"/>
        <w:tabs>
          <w:tab w:val="right" w:leader="dot" w:pos="8296"/>
        </w:tabs>
        <w:rPr>
          <w:rFonts w:asciiTheme="minorHAnsi" w:eastAsiaTheme="minorEastAsia" w:hAnsiTheme="minorHAnsi" w:cstheme="minorBidi"/>
          <w:noProof/>
          <w:szCs w:val="22"/>
        </w:rPr>
      </w:pPr>
      <w:hyperlink w:anchor="_Toc152347032" w:history="1">
        <w:r w:rsidRPr="00C1194E">
          <w:rPr>
            <w:rStyle w:val="a7"/>
            <w:noProof/>
          </w:rPr>
          <w:t>RealtimeSleepStateListener</w:t>
        </w:r>
        <w:r>
          <w:rPr>
            <w:noProof/>
          </w:rPr>
          <w:tab/>
        </w:r>
        <w:r>
          <w:rPr>
            <w:noProof/>
          </w:rPr>
          <w:fldChar w:fldCharType="begin"/>
        </w:r>
        <w:r>
          <w:rPr>
            <w:noProof/>
          </w:rPr>
          <w:instrText xml:space="preserve"> PAGEREF _Toc152347032 \h </w:instrText>
        </w:r>
        <w:r>
          <w:rPr>
            <w:noProof/>
          </w:rPr>
        </w:r>
        <w:r>
          <w:rPr>
            <w:noProof/>
          </w:rPr>
          <w:fldChar w:fldCharType="separate"/>
        </w:r>
        <w:r>
          <w:rPr>
            <w:noProof/>
          </w:rPr>
          <w:t>25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33" w:history="1">
        <w:r w:rsidRPr="00C1194E">
          <w:rPr>
            <w:rStyle w:val="a7"/>
            <w:noProof/>
          </w:rPr>
          <w:t>Interface Introduction</w:t>
        </w:r>
        <w:r>
          <w:rPr>
            <w:noProof/>
          </w:rPr>
          <w:tab/>
        </w:r>
        <w:r>
          <w:rPr>
            <w:noProof/>
          </w:rPr>
          <w:fldChar w:fldCharType="begin"/>
        </w:r>
        <w:r>
          <w:rPr>
            <w:noProof/>
          </w:rPr>
          <w:instrText xml:space="preserve"> PAGEREF _Toc152347033 \h </w:instrText>
        </w:r>
        <w:r>
          <w:rPr>
            <w:noProof/>
          </w:rPr>
        </w:r>
        <w:r>
          <w:rPr>
            <w:noProof/>
          </w:rPr>
          <w:fldChar w:fldCharType="separate"/>
        </w:r>
        <w:r>
          <w:rPr>
            <w:noProof/>
          </w:rPr>
          <w:t>25</w:t>
        </w:r>
        <w:r>
          <w:rPr>
            <w:noProof/>
          </w:rPr>
          <w:fldChar w:fldCharType="end"/>
        </w:r>
      </w:hyperlink>
    </w:p>
    <w:p w:rsidR="002D41EF" w:rsidRDefault="002D41EF">
      <w:pPr>
        <w:pStyle w:val="30"/>
        <w:tabs>
          <w:tab w:val="right" w:leader="dot" w:pos="8296"/>
        </w:tabs>
        <w:rPr>
          <w:rFonts w:asciiTheme="minorHAnsi" w:eastAsiaTheme="minorEastAsia" w:hAnsiTheme="minorHAnsi" w:cstheme="minorBidi"/>
          <w:noProof/>
          <w:szCs w:val="22"/>
        </w:rPr>
      </w:pPr>
      <w:hyperlink w:anchor="_Toc152347034" w:history="1">
        <w:r w:rsidRPr="00C1194E">
          <w:rPr>
            <w:rStyle w:val="a7"/>
            <w:noProof/>
          </w:rPr>
          <w:t>Method description</w:t>
        </w:r>
        <w:r>
          <w:rPr>
            <w:noProof/>
          </w:rPr>
          <w:tab/>
        </w:r>
        <w:r>
          <w:rPr>
            <w:noProof/>
          </w:rPr>
          <w:fldChar w:fldCharType="begin"/>
        </w:r>
        <w:r>
          <w:rPr>
            <w:noProof/>
          </w:rPr>
          <w:instrText xml:space="preserve"> PAGEREF _Toc152347034 \h </w:instrText>
        </w:r>
        <w:r>
          <w:rPr>
            <w:noProof/>
          </w:rPr>
        </w:r>
        <w:r>
          <w:rPr>
            <w:noProof/>
          </w:rPr>
          <w:fldChar w:fldCharType="separate"/>
        </w:r>
        <w:r>
          <w:rPr>
            <w:noProof/>
          </w:rPr>
          <w:t>25</w:t>
        </w:r>
        <w:r>
          <w:rPr>
            <w:noProof/>
          </w:rPr>
          <w:fldChar w:fldCharType="end"/>
        </w:r>
      </w:hyperlink>
    </w:p>
    <w:p w:rsidR="008C0C5C" w:rsidRDefault="006A7783">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52346931"/>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52346932"/>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52346933"/>
      <w:r>
        <w:rPr>
          <w:rFonts w:ascii="微软雅黑" w:eastAsia="微软雅黑" w:hAnsi="微软雅黑" w:cs="微软雅黑" w:hint="default"/>
        </w:rPr>
        <w:t>Integration</w:t>
      </w:r>
      <w:bookmarkEnd w:id="10"/>
      <w:bookmarkEnd w:id="11"/>
    </w:p>
    <w:p w:rsidR="008C0C5C" w:rsidRDefault="002B42D4">
      <w:pPr>
        <w:pStyle w:val="2"/>
      </w:pPr>
      <w:bookmarkStart w:id="12" w:name="_Toc152346934"/>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690935" w:rsidP="00AF70E0">
            <w:pPr>
              <w:jc w:val="left"/>
              <w:rPr>
                <w:rFonts w:ascii="Consolas" w:hAnsi="Consolas"/>
                <w:color w:val="000000"/>
                <w:sz w:val="20"/>
              </w:rPr>
            </w:pPr>
            <w:r>
              <w:rPr>
                <w:rFonts w:ascii="Consolas" w:hAnsi="Consolas" w:hint="eastAsia"/>
                <w:color w:val="000000"/>
                <w:sz w:val="20"/>
              </w:rPr>
              <w:t>m8701w</w:t>
            </w:r>
            <w:r w:rsidR="0009185C" w:rsidRPr="00EA0D70">
              <w:rPr>
                <w:rFonts w:ascii="Consolas" w:hAnsi="Consolas"/>
                <w:color w:val="000000"/>
                <w:sz w:val="20"/>
              </w:rPr>
              <w:t>sdk.jar</w:t>
            </w:r>
          </w:p>
        </w:tc>
        <w:tc>
          <w:tcPr>
            <w:tcW w:w="5720" w:type="dxa"/>
            <w:shd w:val="clear" w:color="auto" w:fill="auto"/>
          </w:tcPr>
          <w:p w:rsidR="0009185C" w:rsidRDefault="00690935" w:rsidP="00713F09">
            <w:pPr>
              <w:jc w:val="left"/>
              <w:rPr>
                <w:rFonts w:ascii="Consolas" w:hAnsi="Consolas"/>
                <w:color w:val="000000"/>
                <w:sz w:val="20"/>
                <w:highlight w:val="white"/>
              </w:rPr>
            </w:pPr>
            <w:r>
              <w:rPr>
                <w:rFonts w:ascii="Consolas" w:hAnsi="Consolas" w:hint="eastAsia"/>
                <w:color w:val="000000"/>
                <w:sz w:val="20"/>
                <w:highlight w:val="white"/>
              </w:rPr>
              <w:t>M8701W</w:t>
            </w:r>
            <w:r w:rsidR="004B6EC2">
              <w:rPr>
                <w:rFonts w:ascii="Consolas" w:hAnsi="Consolas" w:hint="eastAsia"/>
                <w:color w:val="000000"/>
                <w:sz w:val="20"/>
                <w:highlight w:val="white"/>
              </w:rPr>
              <w:t xml:space="preserve"> </w:t>
            </w:r>
            <w:r w:rsidR="0009185C">
              <w:rPr>
                <w:rFonts w:ascii="Consolas" w:hAnsi="Consolas" w:hint="eastAsia"/>
                <w:color w:val="000000"/>
                <w:sz w:val="20"/>
                <w:highlight w:val="white"/>
              </w:rPr>
              <w:t>SDK</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w:t>
            </w:r>
            <w:r w:rsidR="00667E91">
              <w:rPr>
                <w:rFonts w:ascii="Consolas" w:hAnsi="Consolas" w:hint="eastAsia"/>
                <w:color w:val="000000"/>
                <w:sz w:val="20"/>
              </w:rPr>
              <w:t>v</w:t>
            </w:r>
            <w:r w:rsidR="00667E91" w:rsidRPr="00667E91">
              <w:rPr>
                <w:rFonts w:ascii="Consolas" w:hAnsi="Consolas"/>
                <w:color w:val="000000"/>
                <w:sz w:val="20"/>
              </w:rPr>
              <w:t>ersion 2.8.0 and below, there may be exceptions when compiling in the eclipse environment</w:t>
            </w:r>
            <w:r w:rsidRPr="00256CA1">
              <w:rPr>
                <w:rFonts w:ascii="Consolas" w:hAnsi="Consolas"/>
                <w:color w:val="000000"/>
                <w:sz w:val="20"/>
              </w:rPr>
              <w: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52346935"/>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52346936"/>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6D491F">
        <w:rPr>
          <w:rFonts w:ascii="Consolas" w:hAnsi="Consolas" w:hint="eastAsia"/>
          <w:color w:val="000000"/>
          <w:sz w:val="20"/>
        </w:rPr>
        <w:t>m8701w</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C74F58">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465070" cy="4667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465070" cy="466725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52346937"/>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52346938"/>
      <w:r>
        <w:rPr>
          <w:rFonts w:ascii="微软雅黑" w:eastAsia="微软雅黑" w:hAnsi="微软雅黑" w:cs="微软雅黑" w:hint="eastAsia"/>
        </w:rPr>
        <w:t>1.API initialization</w:t>
      </w:r>
      <w:bookmarkEnd w:id="16"/>
    </w:p>
    <w:p w:rsidR="00C106FC" w:rsidRDefault="00122126" w:rsidP="00C106FC">
      <w:pPr>
        <w:ind w:firstLine="420"/>
        <w:rPr>
          <w:rFonts w:ascii="Consolas" w:eastAsia="Consolas" w:hAnsi="Consolas"/>
          <w:color w:val="000000"/>
          <w:sz w:val="20"/>
          <w:highlight w:val="white"/>
          <w:shd w:val="clear" w:color="FFFFFF" w:fill="D9D9D9"/>
        </w:rPr>
      </w:pPr>
      <w:bookmarkStart w:id="17" w:name="_Toc19763"/>
      <w:r>
        <w:rPr>
          <w:rFonts w:ascii="Consolas" w:eastAsiaTheme="minorEastAsia" w:hAnsi="Consolas" w:hint="eastAsia"/>
          <w:color w:val="000000"/>
          <w:sz w:val="20"/>
          <w:shd w:val="clear" w:color="FFFFFF" w:fill="D9D9D9"/>
        </w:rPr>
        <w:t>M8</w:t>
      </w:r>
      <w:r w:rsidR="0090273A">
        <w:rPr>
          <w:rFonts w:ascii="Consolas" w:eastAsiaTheme="minorEastAsia" w:hAnsi="Consolas" w:hint="eastAsia"/>
          <w:color w:val="000000"/>
          <w:sz w:val="20"/>
          <w:shd w:val="clear" w:color="FFFFFF" w:fill="D9D9D9"/>
        </w:rPr>
        <w:t>701W</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52346939"/>
      <w:r>
        <w:t>Description</w:t>
      </w:r>
      <w:bookmarkEnd w:id="17"/>
      <w:bookmarkEnd w:id="18"/>
    </w:p>
    <w:p w:rsidR="008C0C5C" w:rsidRDefault="000D1620">
      <w:pPr>
        <w:ind w:firstLine="420"/>
      </w:pPr>
      <w:r>
        <w:rPr>
          <w:rFonts w:ascii="Consolas" w:eastAsiaTheme="minorEastAsia" w:hAnsi="Consolas" w:hint="eastAsia"/>
          <w:color w:val="000000"/>
          <w:sz w:val="20"/>
          <w:shd w:val="clear" w:color="FFFFFF" w:fill="D9D9D9"/>
        </w:rPr>
        <w:t>M8</w:t>
      </w:r>
      <w:r w:rsidR="005F479B">
        <w:rPr>
          <w:rFonts w:ascii="Consolas" w:eastAsiaTheme="minorEastAsia" w:hAnsi="Consolas" w:hint="eastAsia"/>
          <w:color w:val="000000"/>
          <w:sz w:val="20"/>
          <w:shd w:val="clear" w:color="FFFFFF" w:fill="D9D9D9"/>
        </w:rPr>
        <w:t>701W</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52346940"/>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52346941"/>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52346942"/>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52346943"/>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52346944"/>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52346945"/>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52346946"/>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52346947"/>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00A7450B">
        <w:rPr>
          <w:rFonts w:ascii="Consolas" w:hAnsi="Consolas" w:cs="Consolas"/>
          <w:b/>
          <w:bCs/>
          <w:color w:val="7F0055"/>
          <w:kern w:val="0"/>
          <w:sz w:val="24"/>
        </w:rPr>
        <w:t>final</w:t>
      </w:r>
      <w:r w:rsidR="00A7450B">
        <w:rPr>
          <w:rFonts w:ascii="Consolas" w:hAnsi="Consolas" w:cs="Consolas"/>
          <w:color w:val="000000"/>
          <w:kern w:val="0"/>
          <w:sz w:val="24"/>
        </w:rPr>
        <w:t xml:space="preserve"> </w:t>
      </w:r>
      <w:r w:rsidR="00A7450B" w:rsidRPr="005B2194">
        <w:rPr>
          <w:rFonts w:ascii="Consolas" w:hAnsi="Consolas" w:cs="Consolas" w:hint="eastAsia"/>
          <w:b/>
          <w:bCs/>
          <w:color w:val="7F0055"/>
          <w:kern w:val="0"/>
          <w:sz w:val="24"/>
        </w:rPr>
        <w:t>int</w:t>
      </w:r>
      <w:r w:rsidR="00A7450B">
        <w:rPr>
          <w:rFonts w:ascii="Consolas" w:hAnsi="Consolas" w:cs="Consolas"/>
          <w:color w:val="000000"/>
          <w:kern w:val="0"/>
          <w:sz w:val="24"/>
        </w:rPr>
        <w:t xml:space="preserve"> </w:t>
      </w:r>
      <w:r w:rsidR="00A7450B">
        <w:rPr>
          <w:rFonts w:ascii="Consolas" w:hAnsi="Consolas" w:cs="Consolas" w:hint="eastAsia"/>
          <w:color w:val="6A3E3E"/>
          <w:kern w:val="0"/>
          <w:sz w:val="24"/>
        </w:rPr>
        <w:t>num</w:t>
      </w:r>
      <w:r w:rsidR="00A7450B">
        <w:rPr>
          <w:rFonts w:ascii="Consolas" w:hAnsi="Consolas" w:cs="Consolas"/>
          <w:color w:val="000000"/>
          <w:kern w:val="0"/>
          <w:sz w:val="24"/>
        </w:rPr>
        <w:t>,</w:t>
      </w:r>
      <w:r w:rsidR="00A7450B">
        <w:rPr>
          <w:rFonts w:ascii="Consolas" w:hAnsi="Consolas" w:cs="Consolas" w:hint="eastAsia"/>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52346948"/>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52346949"/>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A7450B" w:rsidTr="001B5970">
        <w:tc>
          <w:tcPr>
            <w:tcW w:w="1384"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552"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A7450B" w:rsidRPr="00DF2B5C" w:rsidRDefault="005F2451">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35E03">
      <w:pPr>
        <w:pStyle w:val="2"/>
        <w:numPr>
          <w:ilvl w:val="0"/>
          <w:numId w:val="2"/>
        </w:numPr>
      </w:pPr>
      <w:bookmarkStart w:id="29" w:name="_Toc152346950"/>
      <w:r w:rsidRPr="00535E03">
        <w:t>Turn on real-time data</w:t>
      </w:r>
      <w:bookmarkEnd w:id="29"/>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003527F6">
        <w:rPr>
          <w:rFonts w:ascii="Consolas" w:hAnsi="Consolas" w:cs="Consolas"/>
          <w:b/>
          <w:bCs/>
          <w:color w:val="7F0055"/>
          <w:kern w:val="0"/>
          <w:sz w:val="24"/>
        </w:rPr>
        <w:t>final</w:t>
      </w:r>
      <w:r w:rsidR="003527F6">
        <w:rPr>
          <w:rFonts w:ascii="Consolas" w:hAnsi="Consolas" w:cs="Consolas"/>
          <w:color w:val="000000"/>
          <w:kern w:val="0"/>
          <w:sz w:val="24"/>
        </w:rPr>
        <w:t xml:space="preserve"> </w:t>
      </w:r>
      <w:r w:rsidR="003527F6" w:rsidRPr="005B2194">
        <w:rPr>
          <w:rFonts w:ascii="Consolas" w:hAnsi="Consolas" w:cs="Consolas" w:hint="eastAsia"/>
          <w:b/>
          <w:bCs/>
          <w:color w:val="7F0055"/>
          <w:kern w:val="0"/>
          <w:sz w:val="24"/>
        </w:rPr>
        <w:t>int</w:t>
      </w:r>
      <w:r w:rsidR="003527F6">
        <w:rPr>
          <w:rFonts w:ascii="Consolas" w:hAnsi="Consolas" w:cs="Consolas"/>
          <w:color w:val="000000"/>
          <w:kern w:val="0"/>
          <w:sz w:val="24"/>
        </w:rPr>
        <w:t xml:space="preserve"> </w:t>
      </w:r>
      <w:r w:rsidR="003527F6">
        <w:rPr>
          <w:rFonts w:ascii="Consolas" w:hAnsi="Consolas" w:cs="Consolas" w:hint="eastAsia"/>
          <w:color w:val="6A3E3E"/>
          <w:kern w:val="0"/>
          <w:sz w:val="24"/>
        </w:rPr>
        <w:t>num</w:t>
      </w:r>
      <w:r w:rsidR="003527F6">
        <w:rPr>
          <w:rFonts w:ascii="Consolas" w:hAnsi="Consolas" w:cs="Consolas"/>
          <w:color w:val="000000"/>
          <w:kern w:val="0"/>
          <w:sz w:val="24"/>
        </w:rPr>
        <w:t>,</w:t>
      </w:r>
      <w:r w:rsidR="003527F6">
        <w:rPr>
          <w:rFonts w:ascii="Consolas" w:hAnsi="Consolas" w:cs="Consolas" w:hint="eastAsia"/>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0" w:name="_Toc152346951"/>
      <w:r>
        <w:t>Description</w:t>
      </w:r>
      <w:bookmarkEnd w:id="30"/>
    </w:p>
    <w:p w:rsidR="008C0C5C" w:rsidRDefault="00475E5F">
      <w:pPr>
        <w:ind w:firstLine="420"/>
        <w:rPr>
          <w:rFonts w:ascii="Consolas" w:hAnsi="Consolas" w:cs="Consolas"/>
          <w:sz w:val="20"/>
          <w:szCs w:val="20"/>
        </w:rPr>
      </w:pPr>
      <w:r w:rsidRPr="00475E5F">
        <w:rPr>
          <w:rFonts w:ascii="Consolas" w:hAnsi="Consolas" w:cs="Consolas"/>
          <w:sz w:val="20"/>
          <w:szCs w:val="20"/>
        </w:rPr>
        <w:lastRenderedPageBreak/>
        <w:t>Used to view real-time heart rate breathing</w:t>
      </w:r>
    </w:p>
    <w:p w:rsidR="008C0C5C" w:rsidRDefault="002B42D4">
      <w:pPr>
        <w:pStyle w:val="3"/>
        <w:rPr>
          <w:rFonts w:hint="default"/>
        </w:rPr>
      </w:pPr>
      <w:bookmarkStart w:id="31" w:name="_Toc152346952"/>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268"/>
        <w:gridCol w:w="4906"/>
      </w:tblGrid>
      <w:tr w:rsidR="008C0C5C" w:rsidTr="00CB638C">
        <w:tc>
          <w:tcPr>
            <w:tcW w:w="16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CB638C">
        <w:tc>
          <w:tcPr>
            <w:tcW w:w="16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E3D0C" w:rsidTr="00CB638C">
        <w:tc>
          <w:tcPr>
            <w:tcW w:w="16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num</w:t>
            </w:r>
          </w:p>
        </w:tc>
        <w:tc>
          <w:tcPr>
            <w:tcW w:w="22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CE3D0C" w:rsidRPr="00DF2B5C" w:rsidRDefault="00CE3D0C" w:rsidP="00253212">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A7E27" w:rsidTr="00CB638C">
        <w:tc>
          <w:tcPr>
            <w:tcW w:w="1668" w:type="dxa"/>
            <w:shd w:val="clear" w:color="auto" w:fill="auto"/>
          </w:tcPr>
          <w:p w:rsidR="009A7E27" w:rsidRDefault="009A7E27" w:rsidP="00AF70E0">
            <w:pPr>
              <w:jc w:val="left"/>
              <w:rPr>
                <w:rFonts w:ascii="Consolas" w:hAnsi="Consolas"/>
                <w:color w:val="000000"/>
                <w:sz w:val="20"/>
                <w:highlight w:val="white"/>
              </w:rPr>
            </w:pPr>
          </w:p>
        </w:tc>
        <w:tc>
          <w:tcPr>
            <w:tcW w:w="2268" w:type="dxa"/>
            <w:shd w:val="clear" w:color="auto" w:fill="auto"/>
          </w:tcPr>
          <w:p w:rsidR="009A7E27" w:rsidRDefault="009A7E27" w:rsidP="00AF70E0">
            <w:pPr>
              <w:jc w:val="left"/>
              <w:rPr>
                <w:rFonts w:ascii="Consolas" w:hAnsi="Consolas"/>
                <w:color w:val="000000"/>
                <w:sz w:val="20"/>
                <w:highlight w:val="white"/>
              </w:rPr>
            </w:pPr>
          </w:p>
        </w:tc>
        <w:tc>
          <w:tcPr>
            <w:tcW w:w="4906" w:type="dxa"/>
            <w:shd w:val="clear" w:color="auto" w:fill="auto"/>
          </w:tcPr>
          <w:p w:rsidR="009A7E27" w:rsidRPr="00DF2B5C" w:rsidRDefault="009A7E27">
            <w:pPr>
              <w:rPr>
                <w:rFonts w:ascii="Consolas" w:hAnsi="Consolas"/>
                <w:color w:val="000000"/>
                <w:sz w:val="20"/>
                <w:shd w:val="clear" w:color="FFFFFF" w:fill="D9D9D9"/>
              </w:rPr>
            </w:pP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2" w:name="_Toc152346953"/>
      <w:r>
        <w:t>Turn o</w:t>
      </w:r>
      <w:r>
        <w:rPr>
          <w:rFonts w:hint="eastAsia"/>
        </w:rPr>
        <w:t>ff</w:t>
      </w:r>
      <w:r w:rsidR="00581A20" w:rsidRPr="00535E03">
        <w:t xml:space="preserve"> real-time data</w:t>
      </w:r>
      <w:bookmarkEnd w:id="32"/>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00340313">
        <w:rPr>
          <w:rFonts w:ascii="Consolas" w:hAnsi="Consolas" w:cs="Consolas"/>
          <w:b/>
          <w:bCs/>
          <w:color w:val="7F0055"/>
          <w:kern w:val="0"/>
          <w:sz w:val="24"/>
        </w:rPr>
        <w:t>final</w:t>
      </w:r>
      <w:r w:rsidR="00340313">
        <w:rPr>
          <w:rFonts w:ascii="Consolas" w:hAnsi="Consolas" w:cs="Consolas"/>
          <w:color w:val="000000"/>
          <w:kern w:val="0"/>
          <w:sz w:val="24"/>
        </w:rPr>
        <w:t xml:space="preserve"> </w:t>
      </w:r>
      <w:r w:rsidR="00340313" w:rsidRPr="005B2194">
        <w:rPr>
          <w:rFonts w:ascii="Consolas" w:hAnsi="Consolas" w:cs="Consolas" w:hint="eastAsia"/>
          <w:b/>
          <w:bCs/>
          <w:color w:val="7F0055"/>
          <w:kern w:val="0"/>
          <w:sz w:val="24"/>
        </w:rPr>
        <w:t>int</w:t>
      </w:r>
      <w:r w:rsidR="00340313">
        <w:rPr>
          <w:rFonts w:ascii="Consolas" w:hAnsi="Consolas" w:cs="Consolas"/>
          <w:color w:val="000000"/>
          <w:kern w:val="0"/>
          <w:sz w:val="24"/>
        </w:rPr>
        <w:t xml:space="preserve"> </w:t>
      </w:r>
      <w:r w:rsidR="00340313">
        <w:rPr>
          <w:rFonts w:ascii="Consolas" w:hAnsi="Consolas" w:cs="Consolas" w:hint="eastAsia"/>
          <w:color w:val="6A3E3E"/>
          <w:kern w:val="0"/>
          <w:sz w:val="24"/>
        </w:rPr>
        <w:t>num</w:t>
      </w:r>
      <w:r w:rsidR="00340313">
        <w:rPr>
          <w:rFonts w:ascii="Consolas" w:hAnsi="Consolas" w:cs="Consolas"/>
          <w:color w:val="000000"/>
          <w:kern w:val="0"/>
          <w:sz w:val="24"/>
        </w:rPr>
        <w:t>,</w:t>
      </w:r>
      <w:r w:rsidR="00340313">
        <w:rPr>
          <w:rFonts w:ascii="Consolas" w:hAnsi="Consolas" w:cs="Consolas" w:hint="eastAsia"/>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3" w:name="_Toc152346954"/>
      <w:r>
        <w:t>Description</w:t>
      </w:r>
      <w:bookmarkEnd w:id="33"/>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4" w:name="_Toc152346955"/>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340313">
        <w:tc>
          <w:tcPr>
            <w:tcW w:w="1704"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3213"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3925" w:type="dxa"/>
            <w:shd w:val="clear" w:color="auto" w:fill="auto"/>
          </w:tcPr>
          <w:p w:rsidR="00340313" w:rsidRPr="00DF2B5C" w:rsidRDefault="00DF2F22"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5" w:name="_Toc152346956"/>
      <w:r w:rsidRPr="0093539C">
        <w:rPr>
          <w:rFonts w:ascii="微软雅黑" w:eastAsia="微软雅黑" w:hAnsi="微软雅黑" w:cs="微软雅黑"/>
        </w:rPr>
        <w:t>End monitoring manually</w:t>
      </w:r>
      <w:bookmarkEnd w:id="35"/>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00E15B85">
        <w:rPr>
          <w:rFonts w:ascii="Consolas" w:hAnsi="Consolas" w:cs="Consolas"/>
          <w:b/>
          <w:bCs/>
          <w:color w:val="7F0055"/>
          <w:kern w:val="0"/>
          <w:sz w:val="24"/>
        </w:rPr>
        <w:t>final</w:t>
      </w:r>
      <w:r w:rsidR="00E15B85">
        <w:rPr>
          <w:rFonts w:ascii="Consolas" w:hAnsi="Consolas" w:cs="Consolas"/>
          <w:color w:val="000000"/>
          <w:kern w:val="0"/>
          <w:sz w:val="24"/>
        </w:rPr>
        <w:t xml:space="preserve"> </w:t>
      </w:r>
      <w:r w:rsidR="00E15B85" w:rsidRPr="005B2194">
        <w:rPr>
          <w:rFonts w:ascii="Consolas" w:hAnsi="Consolas" w:cs="Consolas" w:hint="eastAsia"/>
          <w:b/>
          <w:bCs/>
          <w:color w:val="7F0055"/>
          <w:kern w:val="0"/>
          <w:sz w:val="24"/>
        </w:rPr>
        <w:t>int</w:t>
      </w:r>
      <w:r w:rsidR="00E15B85">
        <w:rPr>
          <w:rFonts w:ascii="Consolas" w:hAnsi="Consolas" w:cs="Consolas"/>
          <w:color w:val="000000"/>
          <w:kern w:val="0"/>
          <w:sz w:val="24"/>
        </w:rPr>
        <w:t xml:space="preserve"> </w:t>
      </w:r>
      <w:r w:rsidR="00E15B85">
        <w:rPr>
          <w:rFonts w:ascii="Consolas" w:hAnsi="Consolas" w:cs="Consolas" w:hint="eastAsia"/>
          <w:color w:val="6A3E3E"/>
          <w:kern w:val="0"/>
          <w:sz w:val="24"/>
        </w:rPr>
        <w:t>num</w:t>
      </w:r>
      <w:r w:rsidR="00E15B85">
        <w:rPr>
          <w:rFonts w:ascii="Consolas" w:hAnsi="Consolas" w:cs="Consolas"/>
          <w:color w:val="000000"/>
          <w:kern w:val="0"/>
          <w:sz w:val="24"/>
        </w:rPr>
        <w:t>,</w:t>
      </w:r>
      <w:r w:rsidR="00E15B85">
        <w:rPr>
          <w:rFonts w:ascii="Consolas" w:hAnsi="Consolas" w:cs="Consolas" w:hint="eastAsia"/>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6" w:name="_Toc152346957"/>
      <w:r>
        <w:lastRenderedPageBreak/>
        <w:t>Description</w:t>
      </w:r>
      <w:bookmarkEnd w:id="36"/>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37" w:name="_Toc152346958"/>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E15B85" w:rsidTr="009D1FCC">
        <w:tc>
          <w:tcPr>
            <w:tcW w:w="1704"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657"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481" w:type="dxa"/>
            <w:shd w:val="clear" w:color="auto" w:fill="auto"/>
          </w:tcPr>
          <w:p w:rsidR="00E15B85" w:rsidRPr="00DF2B5C" w:rsidRDefault="00AD7247"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38" w:name="_Toc152346959"/>
      <w:r w:rsidRPr="00444E22">
        <w:rPr>
          <w:rFonts w:ascii="微软雅黑" w:eastAsia="微软雅黑" w:hAnsi="微软雅黑" w:cs="微软雅黑"/>
        </w:rPr>
        <w:t>Device firmware upgrade</w:t>
      </w:r>
      <w:bookmarkEnd w:id="38"/>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39" w:name="_Toc152346960"/>
      <w:r>
        <w:t>Description</w:t>
      </w:r>
      <w:bookmarkEnd w:id="39"/>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0" w:name="_Toc152346961"/>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1" w:name="_Toc152346962"/>
      <w:r w:rsidRPr="00CC703A">
        <w:rPr>
          <w:rFonts w:ascii="微软雅黑" w:eastAsia="微软雅黑" w:hAnsi="微软雅黑" w:cs="微软雅黑"/>
        </w:rPr>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1"/>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2" w:name="_Toc152346963"/>
      <w:r>
        <w:t>Description</w:t>
      </w:r>
      <w:bookmarkEnd w:id="42"/>
    </w:p>
    <w:p w:rsidR="008C0C5C" w:rsidRDefault="00090BB6">
      <w:pPr>
        <w:ind w:firstLine="420"/>
        <w:rPr>
          <w:rFonts w:ascii="Consolas" w:hAnsi="Consolas" w:cs="Consolas"/>
          <w:sz w:val="20"/>
          <w:szCs w:val="20"/>
        </w:rPr>
      </w:pPr>
      <w:r w:rsidRPr="00090BB6">
        <w:rPr>
          <w:rFonts w:ascii="Consolas" w:hAnsi="Consolas" w:cs="Consolas"/>
          <w:sz w:val="20"/>
          <w:szCs w:val="20"/>
        </w:rPr>
        <w:lastRenderedPageBreak/>
        <w:t>It is used to monitor the online status of equipment</w:t>
      </w:r>
    </w:p>
    <w:p w:rsidR="008C0C5C" w:rsidRDefault="002B42D4">
      <w:pPr>
        <w:pStyle w:val="3"/>
        <w:rPr>
          <w:rFonts w:hint="default"/>
        </w:rPr>
      </w:pPr>
      <w:bookmarkStart w:id="43" w:name="_Toc152346964"/>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6A7783">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4" w:name="_Toc152346965"/>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4"/>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5" w:name="_Toc152346966"/>
      <w:r>
        <w:t>Description</w:t>
      </w:r>
      <w:bookmarkEnd w:id="45"/>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6" w:name="_Toc152346967"/>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6A7783"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47" w:name="_Toc152346968"/>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47"/>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48" w:name="_Toc152346969"/>
      <w:r>
        <w:t>Description</w:t>
      </w:r>
      <w:bookmarkEnd w:id="48"/>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49" w:name="_Toc152346970"/>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6A7783">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0" w:name="_Toc152346971"/>
      <w:r>
        <w:rPr>
          <w:rFonts w:ascii="微软雅黑" w:eastAsia="微软雅黑" w:hAnsi="微软雅黑" w:cs="微软雅黑" w:hint="eastAsia"/>
        </w:rPr>
        <w:lastRenderedPageBreak/>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0"/>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1" w:name="_Toc152346972"/>
      <w:r>
        <w:t>Description</w:t>
      </w:r>
      <w:bookmarkEnd w:id="51"/>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2" w:name="_Toc152346973"/>
      <w:r>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6A7783"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3" w:name="_Toc152346974"/>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3"/>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4" w:name="_Toc152346975"/>
      <w:r>
        <w:t>Description</w:t>
      </w:r>
      <w:bookmarkEnd w:id="54"/>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5" w:name="_Toc152346976"/>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6A7783"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6" w:name="_Toc152346977"/>
      <w:r>
        <w:rPr>
          <w:rFonts w:ascii="微软雅黑" w:eastAsia="微软雅黑" w:hAnsi="微软雅黑" w:cs="微软雅黑" w:hint="eastAsia"/>
        </w:rPr>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57" w:name="_Toc152346978"/>
      <w:r>
        <w:t>Description</w:t>
      </w:r>
      <w:bookmarkEnd w:id="57"/>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58" w:name="_Toc152346979"/>
      <w:r>
        <w:lastRenderedPageBreak/>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6A7783"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59" w:name="_Toc152346980"/>
      <w:r w:rsidRPr="00290706">
        <w:rPr>
          <w:rFonts w:ascii="微软雅黑" w:eastAsia="微软雅黑" w:hAnsi="微软雅黑" w:cs="微软雅黑"/>
        </w:rPr>
        <w:t>Register for real-time sleep state monitoring</w:t>
      </w:r>
      <w:bookmarkEnd w:id="59"/>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0" w:name="_Toc152346981"/>
      <w:r>
        <w:t>Description</w:t>
      </w:r>
      <w:bookmarkEnd w:id="60"/>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1" w:name="_Toc152346982"/>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6A7783"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2" w:name="_Toc152346983"/>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2"/>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3" w:name="_Toc152346984"/>
      <w:r>
        <w:t>Description</w:t>
      </w:r>
      <w:bookmarkEnd w:id="63"/>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4" w:name="_Toc152346985"/>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6A7783"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C50DB0" w:rsidRDefault="00F76EFF" w:rsidP="00C50DB0">
      <w:pPr>
        <w:pStyle w:val="2"/>
        <w:rPr>
          <w:rFonts w:cs="微软雅黑"/>
        </w:rPr>
      </w:pPr>
      <w:bookmarkStart w:id="65" w:name="_Toc152346986"/>
      <w:r>
        <w:rPr>
          <w:rFonts w:cs="微软雅黑" w:hint="eastAsia"/>
        </w:rPr>
        <w:lastRenderedPageBreak/>
        <w:t>18</w:t>
      </w:r>
      <w:r w:rsidR="00C50DB0">
        <w:rPr>
          <w:rFonts w:cs="微软雅黑" w:hint="eastAsia"/>
        </w:rPr>
        <w:t>.</w:t>
      </w:r>
      <w:r w:rsidR="00F2245A" w:rsidRPr="00F2245A">
        <w:rPr>
          <w:rFonts w:cs="微软雅黑"/>
        </w:rPr>
        <w:t>Query the device collection status</w:t>
      </w:r>
      <w:bookmarkEnd w:id="65"/>
    </w:p>
    <w:p w:rsidR="00C50DB0" w:rsidRDefault="00C50DB0" w:rsidP="00C50DB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sidR="006E1B9D">
        <w:rPr>
          <w:rFonts w:ascii="Consolas" w:hAnsi="Consolas" w:cs="Consolas"/>
          <w:b/>
          <w:bCs/>
          <w:color w:val="7F0055"/>
          <w:kern w:val="0"/>
          <w:sz w:val="24"/>
        </w:rPr>
        <w:t>final</w:t>
      </w:r>
      <w:r w:rsidR="006E1B9D">
        <w:rPr>
          <w:rFonts w:ascii="Consolas" w:hAnsi="Consolas" w:cs="Consolas"/>
          <w:color w:val="000000"/>
          <w:kern w:val="0"/>
          <w:sz w:val="24"/>
        </w:rPr>
        <w:t xml:space="preserve"> </w:t>
      </w:r>
      <w:r w:rsidR="006E1B9D" w:rsidRPr="005B2194">
        <w:rPr>
          <w:rFonts w:ascii="Consolas" w:hAnsi="Consolas" w:cs="Consolas" w:hint="eastAsia"/>
          <w:b/>
          <w:bCs/>
          <w:color w:val="7F0055"/>
          <w:kern w:val="0"/>
          <w:sz w:val="24"/>
        </w:rPr>
        <w:t>int</w:t>
      </w:r>
      <w:r w:rsidR="006E1B9D">
        <w:rPr>
          <w:rFonts w:ascii="Consolas" w:hAnsi="Consolas" w:cs="Consolas"/>
          <w:color w:val="000000"/>
          <w:kern w:val="0"/>
          <w:sz w:val="24"/>
        </w:rPr>
        <w:t xml:space="preserve"> </w:t>
      </w:r>
      <w:r w:rsidR="006E1B9D">
        <w:rPr>
          <w:rFonts w:ascii="Consolas" w:hAnsi="Consolas" w:cs="Consolas" w:hint="eastAsia"/>
          <w:color w:val="6A3E3E"/>
          <w:kern w:val="0"/>
          <w:sz w:val="24"/>
        </w:rPr>
        <w:t>num</w:t>
      </w:r>
      <w:r w:rsidR="006E1B9D">
        <w:rPr>
          <w:rFonts w:ascii="Consolas" w:hAnsi="Consolas" w:cs="Consolas"/>
          <w:color w:val="000000"/>
          <w:kern w:val="0"/>
          <w:sz w:val="24"/>
        </w:rPr>
        <w:t>,</w:t>
      </w:r>
      <w:r w:rsidR="006E1B9D">
        <w:rPr>
          <w:rFonts w:ascii="Consolas" w:hAnsi="Consolas" w:cs="Consolas" w:hint="eastAsia"/>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 w:history="1">
        <w:r w:rsidRPr="008B6539">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C50DB0" w:rsidRDefault="00757166" w:rsidP="00C50DB0">
      <w:pPr>
        <w:pStyle w:val="3"/>
        <w:rPr>
          <w:rFonts w:hint="default"/>
        </w:rPr>
      </w:pPr>
      <w:bookmarkStart w:id="66" w:name="_Toc152346987"/>
      <w:r>
        <w:t>Interface Description</w:t>
      </w:r>
      <w:bookmarkEnd w:id="66"/>
    </w:p>
    <w:p w:rsidR="00C50DB0" w:rsidRDefault="000117A4" w:rsidP="00C50DB0">
      <w:pPr>
        <w:ind w:firstLine="420"/>
        <w:rPr>
          <w:rFonts w:ascii="Consolas" w:eastAsia="Consolas" w:hAnsi="Consolas"/>
          <w:color w:val="000000"/>
          <w:sz w:val="20"/>
          <w:highlight w:val="white"/>
        </w:rPr>
      </w:pPr>
      <w:r w:rsidRPr="000117A4">
        <w:t>It is used to query the equipment collection status. If the equipment collection is in progress, the interface will return the time stamp when the equipment started collection, which is used to calculate the equipment collection duration.</w:t>
      </w:r>
    </w:p>
    <w:p w:rsidR="00C50DB0" w:rsidRDefault="006173E8" w:rsidP="00C50DB0">
      <w:pPr>
        <w:pStyle w:val="3"/>
        <w:rPr>
          <w:rFonts w:hint="default"/>
        </w:rPr>
      </w:pPr>
      <w:bookmarkStart w:id="67" w:name="_Toc152346988"/>
      <w:r>
        <w:t>Parameters Description</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110"/>
        <w:gridCol w:w="3064"/>
      </w:tblGrid>
      <w:tr w:rsidR="009E38C8" w:rsidTr="008C4A87">
        <w:tc>
          <w:tcPr>
            <w:tcW w:w="1668"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C51E3A" w:rsidTr="002C6633">
        <w:trPr>
          <w:trHeight w:val="90"/>
        </w:trPr>
        <w:tc>
          <w:tcPr>
            <w:tcW w:w="1668"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hint="eastAsia"/>
                <w:color w:val="000000"/>
                <w:kern w:val="0"/>
                <w:sz w:val="24"/>
              </w:rPr>
              <w:t>deviceType</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064" w:type="dxa"/>
          </w:tcPr>
          <w:p w:rsidR="00C51E3A" w:rsidRDefault="00C51E3A" w:rsidP="008C4A87">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deviceId</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064" w:type="dxa"/>
          </w:tcPr>
          <w:p w:rsidR="00C51E3A" w:rsidRDefault="00C51E3A" w:rsidP="008C4A87">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E1B9D" w:rsidTr="002C6633">
        <w:trPr>
          <w:trHeight w:val="90"/>
        </w:trPr>
        <w:tc>
          <w:tcPr>
            <w:tcW w:w="1668" w:type="dxa"/>
            <w:vAlign w:val="center"/>
          </w:tcPr>
          <w:p w:rsidR="006E1B9D" w:rsidRDefault="006E1B9D" w:rsidP="008C4A87">
            <w:pPr>
              <w:rPr>
                <w:rFonts w:ascii="Consolas" w:hAnsi="Consolas" w:cs="Consolas"/>
                <w:color w:val="000000"/>
                <w:kern w:val="0"/>
                <w:sz w:val="24"/>
              </w:rPr>
            </w:pPr>
            <w:r>
              <w:rPr>
                <w:rFonts w:ascii="Consolas" w:hAnsi="Consolas" w:cs="Consolas" w:hint="eastAsia"/>
                <w:color w:val="000000"/>
                <w:kern w:val="0"/>
                <w:sz w:val="24"/>
              </w:rPr>
              <w:t>num</w:t>
            </w:r>
          </w:p>
        </w:tc>
        <w:tc>
          <w:tcPr>
            <w:tcW w:w="4110" w:type="dxa"/>
            <w:vAlign w:val="center"/>
          </w:tcPr>
          <w:p w:rsidR="006E1B9D" w:rsidRDefault="006E1B9D"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064" w:type="dxa"/>
          </w:tcPr>
          <w:p w:rsidR="006E1B9D" w:rsidRPr="00DF2B5C" w:rsidRDefault="00BB2187" w:rsidP="008C4A87">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cb</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color w:val="000000"/>
                <w:kern w:val="0"/>
                <w:sz w:val="24"/>
              </w:rPr>
              <w:t>IResultCallback&lt;</w:t>
            </w:r>
            <w:hyperlink w:anchor="_CollectState" w:history="1">
              <w:r w:rsidRPr="00D819F4">
                <w:rPr>
                  <w:rStyle w:val="a7"/>
                  <w:rFonts w:ascii="Consolas" w:hAnsi="Consolas" w:cs="Consolas"/>
                  <w:kern w:val="0"/>
                  <w:sz w:val="24"/>
                </w:rPr>
                <w:t>CollectState</w:t>
              </w:r>
            </w:hyperlink>
            <w:r>
              <w:rPr>
                <w:rFonts w:ascii="Consolas" w:hAnsi="Consolas" w:cs="Consolas"/>
                <w:color w:val="000000"/>
                <w:kern w:val="0"/>
                <w:sz w:val="24"/>
              </w:rPr>
              <w:t>&gt;</w:t>
            </w:r>
          </w:p>
        </w:tc>
        <w:tc>
          <w:tcPr>
            <w:tcW w:w="3064" w:type="dxa"/>
          </w:tcPr>
          <w:p w:rsidR="00C51E3A" w:rsidRDefault="00C51E3A" w:rsidP="00C51E3A">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w:t>
            </w:r>
          </w:p>
        </w:tc>
      </w:tr>
    </w:tbl>
    <w:p w:rsidR="008C0C5C" w:rsidRDefault="002B42D4">
      <w:pPr>
        <w:pStyle w:val="1"/>
        <w:rPr>
          <w:rFonts w:ascii="微软雅黑" w:eastAsia="微软雅黑" w:hAnsi="微软雅黑" w:cs="微软雅黑" w:hint="default"/>
        </w:rPr>
      </w:pPr>
      <w:bookmarkStart w:id="68" w:name="_Toc152346989"/>
      <w:r>
        <w:rPr>
          <w:rFonts w:ascii="微软雅黑" w:eastAsia="微软雅黑" w:hAnsi="微软雅黑" w:cs="微软雅黑"/>
        </w:rPr>
        <w:t>Object Description</w:t>
      </w:r>
      <w:bookmarkEnd w:id="68"/>
    </w:p>
    <w:p w:rsidR="008C0C5C" w:rsidRDefault="002B42D4">
      <w:pPr>
        <w:pStyle w:val="2"/>
      </w:pPr>
      <w:bookmarkStart w:id="69" w:name="_StatusCode"/>
      <w:bookmarkStart w:id="70" w:name="_Toc152346990"/>
      <w:r>
        <w:rPr>
          <w:rFonts w:hint="eastAsia"/>
        </w:rPr>
        <w:t>StatusCode</w:t>
      </w:r>
      <w:bookmarkEnd w:id="70"/>
    </w:p>
    <w:p w:rsidR="008C0C5C" w:rsidRDefault="002B42D4">
      <w:pPr>
        <w:pStyle w:val="3"/>
        <w:rPr>
          <w:rFonts w:hint="default"/>
        </w:rPr>
      </w:pPr>
      <w:bookmarkStart w:id="71" w:name="_Toc152346991"/>
      <w:bookmarkEnd w:id="69"/>
      <w:r>
        <w:t>Description</w:t>
      </w:r>
      <w:bookmarkEnd w:id="71"/>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2" w:name="_Toc152346992"/>
      <w:r>
        <w:t>Fields</w:t>
      </w:r>
      <w:bookmarkEnd w:id="72"/>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73" w:name="_DeviceCode"/>
      <w:bookmarkStart w:id="74" w:name="_IDataCallback&lt;T&gt;"/>
      <w:bookmarkStart w:id="75" w:name="_Toc152346993"/>
      <w:bookmarkEnd w:id="73"/>
      <w:r>
        <w:rPr>
          <w:rFonts w:hint="eastAsia"/>
        </w:rPr>
        <w:t>IResult</w:t>
      </w:r>
      <w:r w:rsidR="002B42D4">
        <w:rPr>
          <w:rFonts w:hint="eastAsia"/>
        </w:rPr>
        <w:t>Callback&lt;T&gt;</w:t>
      </w:r>
      <w:bookmarkEnd w:id="75"/>
    </w:p>
    <w:bookmarkEnd w:id="74"/>
    <w:p w:rsidR="008C0C5C" w:rsidRDefault="008C0C5C"/>
    <w:p w:rsidR="008C0C5C" w:rsidRDefault="002B42D4">
      <w:pPr>
        <w:pStyle w:val="3"/>
        <w:rPr>
          <w:rFonts w:hint="default"/>
        </w:rPr>
      </w:pPr>
      <w:bookmarkStart w:id="76" w:name="_Toc152346994"/>
      <w:r>
        <w:t>Description</w:t>
      </w:r>
      <w:bookmarkEnd w:id="7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77" w:name="_Toc152346995"/>
      <w:r>
        <w:t>Function</w:t>
      </w:r>
      <w:bookmarkEnd w:id="7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78" w:name="_Toc152346996"/>
      <w:r>
        <w:rPr>
          <w:rFonts w:hint="eastAsia"/>
        </w:rPr>
        <w:t>CallbackData&lt;T&gt;</w:t>
      </w:r>
      <w:bookmarkEnd w:id="78"/>
    </w:p>
    <w:p w:rsidR="008C0C5C" w:rsidRDefault="002B42D4">
      <w:pPr>
        <w:pStyle w:val="3"/>
        <w:rPr>
          <w:rFonts w:hint="default"/>
        </w:rPr>
      </w:pPr>
      <w:bookmarkStart w:id="79" w:name="_Toc152346997"/>
      <w:r>
        <w:t>Description</w:t>
      </w:r>
      <w:bookmarkEnd w:id="7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80" w:name="_Toc152346998"/>
      <w:r>
        <w:t>Fields</w:t>
      </w:r>
      <w:bookmarkEnd w:id="8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6A7783">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81" w:name="_SleepState"/>
      <w:bookmarkStart w:id="82" w:name="_Toc44957333"/>
      <w:bookmarkStart w:id="83" w:name="_LoginBean"/>
      <w:bookmarkStart w:id="84" w:name="_Toc152346999"/>
      <w:bookmarkEnd w:id="81"/>
      <w:r>
        <w:rPr>
          <w:rFonts w:hint="eastAsia"/>
        </w:rPr>
        <w:t>SleepState</w:t>
      </w:r>
      <w:bookmarkEnd w:id="82"/>
      <w:bookmarkEnd w:id="84"/>
    </w:p>
    <w:p w:rsidR="008C0C5C" w:rsidRDefault="002B42D4">
      <w:pPr>
        <w:pStyle w:val="3"/>
        <w:rPr>
          <w:rFonts w:hint="default"/>
        </w:rPr>
      </w:pPr>
      <w:bookmarkStart w:id="85" w:name="_Toc152347000"/>
      <w:bookmarkEnd w:id="83"/>
      <w:r>
        <w:t>Description</w:t>
      </w:r>
      <w:bookmarkEnd w:id="85"/>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86" w:name="_Toc152347001"/>
      <w:r>
        <w:lastRenderedPageBreak/>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E77AE3" w:rsidRDefault="00E77AE3" w:rsidP="00E77AE3">
      <w:pPr>
        <w:pStyle w:val="2"/>
      </w:pPr>
      <w:bookmarkStart w:id="87" w:name="_RealTimeData"/>
      <w:bookmarkStart w:id="88" w:name="_CollectState"/>
      <w:bookmarkStart w:id="89" w:name="_Toc44957336"/>
      <w:bookmarkStart w:id="90" w:name="_BatteryBean"/>
      <w:bookmarkStart w:id="91" w:name="_Toc152347002"/>
      <w:bookmarkEnd w:id="87"/>
      <w:bookmarkEnd w:id="88"/>
      <w:r>
        <w:rPr>
          <w:rFonts w:hint="eastAsia"/>
        </w:rPr>
        <w:t>CollectState</w:t>
      </w:r>
      <w:bookmarkEnd w:id="91"/>
    </w:p>
    <w:p w:rsidR="00E77AE3" w:rsidRDefault="00FB55A0" w:rsidP="00E77AE3">
      <w:pPr>
        <w:pStyle w:val="3"/>
        <w:rPr>
          <w:rFonts w:hint="default"/>
        </w:rPr>
      </w:pPr>
      <w:bookmarkStart w:id="92" w:name="_Toc152347003"/>
      <w:r>
        <w:t>Description</w:t>
      </w:r>
      <w:bookmarkEnd w:id="92"/>
    </w:p>
    <w:p w:rsidR="00E77AE3" w:rsidRDefault="00B36016" w:rsidP="00E77AE3">
      <w:pPr>
        <w:ind w:firstLine="420"/>
      </w:pPr>
      <w:r w:rsidRPr="00B36016">
        <w:t>Device collection status</w:t>
      </w:r>
    </w:p>
    <w:p w:rsidR="00E77AE3" w:rsidRDefault="00BC0699" w:rsidP="00E77AE3">
      <w:pPr>
        <w:pStyle w:val="3"/>
        <w:rPr>
          <w:rFonts w:ascii="微软雅黑" w:eastAsia="微软雅黑" w:hAnsi="微软雅黑" w:cs="微软雅黑" w:hint="default"/>
        </w:rPr>
      </w:pPr>
      <w:bookmarkStart w:id="93" w:name="_Toc152347004"/>
      <w:r>
        <w:t>Fields</w:t>
      </w:r>
      <w:bookmarkEnd w:id="9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state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tcPr>
          <w:p w:rsidR="00E77AE3" w:rsidRDefault="00115C80" w:rsidP="008C4A87">
            <w:pPr>
              <w:rPr>
                <w:rFonts w:ascii="Consolas" w:hAnsi="Consolas"/>
                <w:color w:val="000000"/>
                <w:sz w:val="20"/>
                <w:highlight w:val="white"/>
                <w:shd w:val="clear" w:color="FFFFFF" w:fill="D9D9D9"/>
              </w:rPr>
            </w:pPr>
            <w:r w:rsidRPr="00115C80">
              <w:rPr>
                <w:rFonts w:ascii="Consolas" w:hAnsi="Consolas"/>
                <w:color w:val="000000"/>
                <w:sz w:val="20"/>
                <w:shd w:val="clear" w:color="FFFFFF" w:fill="D9D9D9"/>
              </w:rPr>
              <w:t>Device collection status 0x00: Not collected 0x01: Collecting</w:t>
            </w:r>
          </w:p>
        </w:tc>
      </w:tr>
      <w:tr w:rsidR="00E77AE3" w:rsidTr="008C4A87">
        <w:tc>
          <w:tcPr>
            <w:tcW w:w="1668" w:type="dxa"/>
          </w:tcPr>
          <w:p w:rsidR="00E77AE3" w:rsidRPr="00AE1139" w:rsidRDefault="00E77AE3" w:rsidP="008C4A87">
            <w:pPr>
              <w:rPr>
                <w:rFonts w:ascii="Consolas" w:hAnsi="Consolas"/>
                <w:color w:val="000000"/>
                <w:sz w:val="20"/>
                <w:shd w:val="clear" w:color="FFFFFF" w:fill="D9D9D9"/>
              </w:rPr>
            </w:pPr>
            <w:r>
              <w:rPr>
                <w:rFonts w:ascii="Consolas" w:hAnsi="Consolas" w:hint="eastAsia"/>
                <w:color w:val="000000"/>
                <w:sz w:val="20"/>
                <w:shd w:val="clear" w:color="FFFFFF" w:fill="D9D9D9"/>
              </w:rPr>
              <w:t>startTime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6147" w:type="dxa"/>
          </w:tcPr>
          <w:p w:rsidR="00E77AE3" w:rsidRPr="0084385A" w:rsidRDefault="00115C80" w:rsidP="008C4A87">
            <w:pPr>
              <w:rPr>
                <w:rFonts w:ascii="Consolas" w:hAnsi="Consolas"/>
                <w:color w:val="000000"/>
                <w:sz w:val="20"/>
                <w:shd w:val="clear" w:color="FFFFFF" w:fill="D9D9D9"/>
              </w:rPr>
            </w:pPr>
            <w:r w:rsidRPr="00115C80">
              <w:rPr>
                <w:rFonts w:ascii="Consolas" w:hAnsi="Consolas"/>
                <w:color w:val="000000"/>
                <w:sz w:val="20"/>
                <w:shd w:val="clear" w:color="FFFFFF" w:fill="D9D9D9"/>
              </w:rPr>
              <w:t>Time stamp at the beginning of acquisition, in seconds</w:t>
            </w:r>
          </w:p>
        </w:tc>
      </w:tr>
    </w:tbl>
    <w:p w:rsidR="008C0C5C" w:rsidRPr="002E0C1A" w:rsidRDefault="00B31322">
      <w:pPr>
        <w:pStyle w:val="2"/>
      </w:pPr>
      <w:bookmarkStart w:id="94" w:name="_Toc152347005"/>
      <w:r>
        <w:rPr>
          <w:rFonts w:hint="eastAsia"/>
        </w:rPr>
        <w:t>RealTimeData</w:t>
      </w:r>
      <w:bookmarkEnd w:id="89"/>
      <w:bookmarkEnd w:id="94"/>
    </w:p>
    <w:p w:rsidR="008C0C5C" w:rsidRDefault="002B42D4">
      <w:pPr>
        <w:pStyle w:val="3"/>
        <w:rPr>
          <w:rFonts w:hint="default"/>
        </w:rPr>
      </w:pPr>
      <w:bookmarkStart w:id="95" w:name="_Toc152347006"/>
      <w:bookmarkEnd w:id="90"/>
      <w:r>
        <w:t>Description</w:t>
      </w:r>
      <w:bookmarkEnd w:id="95"/>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96" w:name="_Toc152347007"/>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97" w:name="_HistoryData"/>
      <w:bookmarkStart w:id="98" w:name="_Toc152347008"/>
      <w:r>
        <w:rPr>
          <w:rFonts w:hint="eastAsia"/>
        </w:rPr>
        <w:t>HistoryData</w:t>
      </w:r>
      <w:bookmarkEnd w:id="98"/>
    </w:p>
    <w:p w:rsidR="008C0C5C" w:rsidRDefault="002B42D4">
      <w:pPr>
        <w:pStyle w:val="3"/>
        <w:rPr>
          <w:rFonts w:hint="default"/>
        </w:rPr>
      </w:pPr>
      <w:bookmarkStart w:id="99" w:name="_Toc152347009"/>
      <w:bookmarkEnd w:id="97"/>
      <w:r>
        <w:t>Description</w:t>
      </w:r>
      <w:bookmarkEnd w:id="99"/>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00" w:name="_Toc152347010"/>
      <w:r>
        <w:t>Fields</w:t>
      </w:r>
      <w:bookmarkEnd w:id="10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6A7783">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01" w:name="_Summary"/>
      <w:bookmarkStart w:id="102" w:name="_Toc152347011"/>
      <w:r>
        <w:rPr>
          <w:rFonts w:hint="eastAsia"/>
        </w:rPr>
        <w:t>Summary</w:t>
      </w:r>
      <w:bookmarkEnd w:id="102"/>
    </w:p>
    <w:p w:rsidR="008C0C5C" w:rsidRDefault="002B42D4">
      <w:pPr>
        <w:pStyle w:val="3"/>
        <w:rPr>
          <w:rFonts w:hint="default"/>
        </w:rPr>
      </w:pPr>
      <w:bookmarkStart w:id="103" w:name="_Toc152347012"/>
      <w:bookmarkEnd w:id="101"/>
      <w:r>
        <w:t>Description</w:t>
      </w:r>
      <w:bookmarkEnd w:id="103"/>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04" w:name="_Toc152347013"/>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 xml:space="preserve">Stop </w:t>
            </w:r>
            <w:r>
              <w:rPr>
                <w:rFonts w:ascii="Consolas" w:hAnsi="Consolas" w:hint="eastAsia"/>
                <w:color w:val="000000"/>
                <w:sz w:val="20"/>
                <w:highlight w:val="white"/>
              </w:rPr>
              <w:lastRenderedPageBreak/>
              <w:t>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r w:rsidR="002C3FD5">
        <w:tc>
          <w:tcPr>
            <w:tcW w:w="2841" w:type="dxa"/>
            <w:shd w:val="clear" w:color="auto" w:fill="auto"/>
            <w:vAlign w:val="center"/>
          </w:tcPr>
          <w:p w:rsidR="002C3FD5" w:rsidRDefault="002C3FD5" w:rsidP="00605B68">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arithmeticVer</w:t>
            </w:r>
          </w:p>
        </w:tc>
        <w:tc>
          <w:tcPr>
            <w:tcW w:w="2841" w:type="dxa"/>
            <w:shd w:val="clear" w:color="auto" w:fill="auto"/>
            <w:vAlign w:val="center"/>
          </w:tcPr>
          <w:p w:rsidR="002C3FD5" w:rsidRDefault="002C3FD5" w:rsidP="00605B68">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vAlign w:val="center"/>
          </w:tcPr>
          <w:p w:rsidR="002C3FD5" w:rsidRPr="002F2A40" w:rsidRDefault="002C3FD5" w:rsidP="00605B68">
            <w:pPr>
              <w:jc w:val="left"/>
              <w:rPr>
                <w:rFonts w:ascii="Consolas" w:hAnsi="Consolas"/>
                <w:color w:val="000000"/>
                <w:sz w:val="20"/>
                <w:highlight w:val="white"/>
              </w:rPr>
            </w:pPr>
            <w:r w:rsidRPr="002F2A40">
              <w:rPr>
                <w:rFonts w:ascii="Consolas" w:hAnsi="Consolas"/>
                <w:color w:val="000000"/>
                <w:sz w:val="20"/>
                <w:highlight w:val="white"/>
              </w:rPr>
              <w:t>Algorithm version</w:t>
            </w:r>
          </w:p>
        </w:tc>
      </w:tr>
      <w:tr w:rsidR="002C3FD5">
        <w:tc>
          <w:tcPr>
            <w:tcW w:w="2841" w:type="dxa"/>
            <w:shd w:val="clear" w:color="auto" w:fill="auto"/>
            <w:vAlign w:val="center"/>
          </w:tcPr>
          <w:p w:rsidR="002C3FD5" w:rsidRPr="00715526" w:rsidRDefault="002C3FD5" w:rsidP="00605B68">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firmwareVers</w:t>
            </w:r>
          </w:p>
        </w:tc>
        <w:tc>
          <w:tcPr>
            <w:tcW w:w="2841" w:type="dxa"/>
            <w:shd w:val="clear" w:color="auto" w:fill="auto"/>
            <w:vAlign w:val="center"/>
          </w:tcPr>
          <w:p w:rsidR="002C3FD5" w:rsidRDefault="002C3FD5" w:rsidP="00605B68">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vAlign w:val="center"/>
          </w:tcPr>
          <w:p w:rsidR="002C3FD5" w:rsidRPr="002F2A40" w:rsidRDefault="002C3FD5" w:rsidP="00605B68">
            <w:pPr>
              <w:jc w:val="left"/>
              <w:rPr>
                <w:rFonts w:ascii="Consolas" w:hAnsi="Consolas"/>
                <w:color w:val="000000"/>
                <w:sz w:val="20"/>
                <w:highlight w:val="white"/>
              </w:rPr>
            </w:pPr>
            <w:r w:rsidRPr="002F2A40">
              <w:rPr>
                <w:rFonts w:ascii="Consolas" w:hAnsi="Consolas"/>
                <w:color w:val="000000"/>
                <w:sz w:val="20"/>
                <w:highlight w:val="white"/>
              </w:rPr>
              <w:t>Firmware version</w:t>
            </w:r>
          </w:p>
        </w:tc>
      </w:tr>
      <w:tr w:rsidR="002C3FD5">
        <w:tc>
          <w:tcPr>
            <w:tcW w:w="2841" w:type="dxa"/>
            <w:shd w:val="clear" w:color="auto" w:fill="auto"/>
            <w:vAlign w:val="center"/>
          </w:tcPr>
          <w:p w:rsidR="002C3FD5" w:rsidRPr="00715526" w:rsidRDefault="002C3FD5" w:rsidP="00605B68">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deviceType</w:t>
            </w:r>
          </w:p>
        </w:tc>
        <w:tc>
          <w:tcPr>
            <w:tcW w:w="2841" w:type="dxa"/>
            <w:shd w:val="clear" w:color="auto" w:fill="auto"/>
            <w:vAlign w:val="center"/>
          </w:tcPr>
          <w:p w:rsidR="002C3FD5" w:rsidRDefault="002C3FD5" w:rsidP="00605B68">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C3FD5" w:rsidRPr="002F2A40" w:rsidRDefault="002C3FD5" w:rsidP="00605B68">
            <w:pPr>
              <w:jc w:val="left"/>
              <w:rPr>
                <w:rFonts w:ascii="Consolas" w:hAnsi="Consolas"/>
                <w:color w:val="000000"/>
                <w:sz w:val="20"/>
                <w:highlight w:val="white"/>
              </w:rPr>
            </w:pPr>
            <w:r w:rsidRPr="002F2A40">
              <w:rPr>
                <w:rFonts w:ascii="Consolas" w:hAnsi="Consolas" w:hint="eastAsia"/>
                <w:color w:val="000000"/>
                <w:sz w:val="20"/>
                <w:highlight w:val="white"/>
              </w:rPr>
              <w:t>Device Type</w:t>
            </w:r>
          </w:p>
        </w:tc>
      </w:tr>
      <w:tr w:rsidR="002C3FD5">
        <w:tc>
          <w:tcPr>
            <w:tcW w:w="2841" w:type="dxa"/>
            <w:shd w:val="clear" w:color="auto" w:fill="auto"/>
            <w:vAlign w:val="center"/>
          </w:tcPr>
          <w:p w:rsidR="002C3FD5" w:rsidRPr="00715526" w:rsidRDefault="002C3FD5" w:rsidP="00605B68">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ahiFlag</w:t>
            </w:r>
          </w:p>
        </w:tc>
        <w:tc>
          <w:tcPr>
            <w:tcW w:w="2841" w:type="dxa"/>
            <w:shd w:val="clear" w:color="auto" w:fill="auto"/>
            <w:vAlign w:val="center"/>
          </w:tcPr>
          <w:p w:rsidR="002C3FD5" w:rsidRDefault="002C3FD5" w:rsidP="00605B68">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boolean</w:t>
            </w:r>
          </w:p>
        </w:tc>
        <w:tc>
          <w:tcPr>
            <w:tcW w:w="2841" w:type="dxa"/>
            <w:shd w:val="clear" w:color="auto" w:fill="auto"/>
            <w:vAlign w:val="center"/>
          </w:tcPr>
          <w:p w:rsidR="002C3FD5" w:rsidRPr="002C3FD5" w:rsidRDefault="002C3FD5" w:rsidP="00605B68">
            <w:pPr>
              <w:jc w:val="left"/>
              <w:rPr>
                <w:rFonts w:ascii="Consolas" w:hAnsi="Consolas"/>
                <w:color w:val="000000"/>
                <w:sz w:val="20"/>
              </w:rPr>
            </w:pPr>
            <w:r w:rsidRPr="002F2A40">
              <w:rPr>
                <w:rFonts w:ascii="Consolas" w:hAnsi="Consolas"/>
                <w:color w:val="000000"/>
                <w:sz w:val="20"/>
                <w:highlight w:val="white"/>
              </w:rPr>
              <w:t>The ahi flag, true represents the ahi new algorithm.</w:t>
            </w:r>
          </w:p>
        </w:tc>
      </w:tr>
    </w:tbl>
    <w:p w:rsidR="008C0C5C" w:rsidRDefault="002B42D4">
      <w:pPr>
        <w:pStyle w:val="2"/>
      </w:pPr>
      <w:bookmarkStart w:id="105" w:name="_Detail"/>
      <w:bookmarkStart w:id="106" w:name="_Toc152347014"/>
      <w:r>
        <w:rPr>
          <w:rFonts w:hint="eastAsia"/>
        </w:rPr>
        <w:t>Detail</w:t>
      </w:r>
      <w:bookmarkEnd w:id="106"/>
    </w:p>
    <w:p w:rsidR="008C0C5C" w:rsidRDefault="002B42D4">
      <w:pPr>
        <w:pStyle w:val="3"/>
        <w:rPr>
          <w:rFonts w:hint="default"/>
        </w:rPr>
      </w:pPr>
      <w:bookmarkStart w:id="107" w:name="_Toc152347015"/>
      <w:bookmarkEnd w:id="105"/>
      <w:r>
        <w:t>Description</w:t>
      </w:r>
      <w:bookmarkEnd w:id="107"/>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08" w:name="_Toc152347016"/>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8C0C5C" w:rsidRDefault="002B42D4">
      <w:pPr>
        <w:pStyle w:val="2"/>
      </w:pPr>
      <w:bookmarkStart w:id="109" w:name="_Analysis"/>
      <w:bookmarkStart w:id="110" w:name="_Toc152347017"/>
      <w:r>
        <w:rPr>
          <w:rFonts w:hint="eastAsia"/>
        </w:rPr>
        <w:t>Analysis</w:t>
      </w:r>
      <w:bookmarkEnd w:id="110"/>
    </w:p>
    <w:p w:rsidR="008C0C5C" w:rsidRDefault="002B42D4">
      <w:pPr>
        <w:pStyle w:val="3"/>
        <w:rPr>
          <w:rFonts w:hint="default"/>
        </w:rPr>
      </w:pPr>
      <w:bookmarkStart w:id="111" w:name="_Toc152347018"/>
      <w:bookmarkEnd w:id="109"/>
      <w:r>
        <w:t>Description</w:t>
      </w:r>
      <w:bookmarkEnd w:id="111"/>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12" w:name="_Toc152347019"/>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Pr="00AC7A9E" w:rsidRDefault="00B63464" w:rsidP="00222048">
            <w:pPr>
              <w:jc w:val="left"/>
              <w:rPr>
                <w:rFonts w:ascii="Consolas" w:hAnsi="Consolas"/>
                <w:strike/>
                <w:color w:val="000000"/>
                <w:sz w:val="20"/>
                <w:highlight w:val="white"/>
              </w:rPr>
            </w:pPr>
            <w:r w:rsidRPr="00AC7A9E">
              <w:rPr>
                <w:rFonts w:ascii="Consolas" w:hAnsi="Consolas" w:hint="eastAsia"/>
                <w:strike/>
                <w:color w:val="000000"/>
                <w:sz w:val="20"/>
                <w:highlight w:val="white"/>
              </w:rPr>
              <w:t>heartBeatPauseTimes</w:t>
            </w:r>
          </w:p>
        </w:tc>
        <w:tc>
          <w:tcPr>
            <w:tcW w:w="81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hint="eastAsia"/>
                <w:strike/>
                <w:color w:val="000000"/>
                <w:sz w:val="20"/>
                <w:highlight w:val="white"/>
              </w:rPr>
              <w:t>int</w:t>
            </w:r>
          </w:p>
        </w:tc>
        <w:tc>
          <w:tcPr>
            <w:tcW w:w="487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strike/>
                <w:color w:val="000000"/>
                <w:sz w:val="20"/>
              </w:rPr>
              <w:t>Counts of Heat beat Pause</w:t>
            </w:r>
            <w:r w:rsidR="00AC7A9E" w:rsidRPr="00AC7A9E">
              <w:rPr>
                <w:rFonts w:ascii="Consolas" w:hAnsi="Consolas" w:hint="eastAsia"/>
                <w:strike/>
                <w:color w:val="000000"/>
                <w:sz w:val="20"/>
              </w:rPr>
              <w:t>(</w:t>
            </w:r>
            <w:r w:rsidR="00AC7A9E" w:rsidRPr="00AC7A9E">
              <w:rPr>
                <w:rFonts w:ascii="Consolas" w:hAnsi="Consolas"/>
                <w:strike/>
                <w:color w:val="000000"/>
                <w:sz w:val="20"/>
              </w:rPr>
              <w:t>Abandoned</w:t>
            </w:r>
            <w:r w:rsidR="00AC7A9E" w:rsidRPr="00AC7A9E">
              <w:rPr>
                <w:rFonts w:ascii="Consolas" w:hAnsi="Consolas" w:hint="eastAsia"/>
                <w:strike/>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Pr="00EC494B" w:rsidRDefault="00B63464" w:rsidP="00222048">
            <w:pPr>
              <w:jc w:val="left"/>
              <w:rPr>
                <w:rFonts w:ascii="Consolas" w:hAnsi="Consolas"/>
                <w:strike/>
                <w:color w:val="000000"/>
                <w:sz w:val="20"/>
                <w:highlight w:val="white"/>
              </w:rPr>
            </w:pPr>
            <w:r w:rsidRPr="00EC494B">
              <w:rPr>
                <w:rFonts w:ascii="Consolas" w:hAnsi="Consolas" w:hint="eastAsia"/>
                <w:strike/>
                <w:color w:val="000000"/>
                <w:sz w:val="20"/>
                <w:highlight w:val="white"/>
              </w:rPr>
              <w:t>heartBeatPauseAllTime</w:t>
            </w:r>
          </w:p>
        </w:tc>
        <w:tc>
          <w:tcPr>
            <w:tcW w:w="81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hint="eastAsia"/>
                <w:strike/>
                <w:color w:val="000000"/>
                <w:sz w:val="20"/>
                <w:highlight w:val="white"/>
              </w:rPr>
              <w:t>int</w:t>
            </w:r>
          </w:p>
        </w:tc>
        <w:tc>
          <w:tcPr>
            <w:tcW w:w="487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strike/>
                <w:color w:val="000000"/>
                <w:sz w:val="20"/>
              </w:rPr>
              <w:t>Duration of heart beat pause)(Unit:seconds)</w:t>
            </w:r>
            <w:r w:rsidR="00EC494B">
              <w:rPr>
                <w:rFonts w:ascii="Consolas" w:hAnsi="Consolas" w:hint="eastAsia"/>
                <w:strike/>
                <w:color w:val="000000"/>
                <w:sz w:val="20"/>
              </w:rPr>
              <w:t>(</w:t>
            </w:r>
            <w:r w:rsidR="00EC494B">
              <w:t xml:space="preserve"> </w:t>
            </w:r>
            <w:r w:rsidR="00EC494B" w:rsidRPr="00EC494B">
              <w:rPr>
                <w:rFonts w:ascii="Consolas" w:hAnsi="Consolas"/>
                <w:strike/>
                <w:color w:val="000000"/>
                <w:sz w:val="20"/>
              </w:rPr>
              <w:t>Abandoned</w:t>
            </w:r>
            <w:r w:rsidR="00EC494B">
              <w:rPr>
                <w:rFonts w:ascii="Consolas" w:hAnsi="Consolas" w:hint="eastAsia"/>
                <w:strike/>
                <w:color w:val="000000"/>
                <w:sz w:val="20"/>
              </w:rPr>
              <w:t>)</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471DD1">
            <w:pPr>
              <w:rPr>
                <w:color w:val="333333"/>
              </w:rPr>
            </w:pPr>
            <w:r>
              <w:rPr>
                <w:rFonts w:ascii="Consolas" w:hAnsi="Consolas" w:hint="eastAsia"/>
                <w:color w:val="000000"/>
                <w:sz w:val="20"/>
                <w:highlight w:val="white"/>
              </w:rPr>
              <w:t>0.5&gt;&amp;&gt;-0.1</w:t>
            </w:r>
            <w:r w:rsidR="00B63464">
              <w:rPr>
                <w:rFonts w:hint="eastAsia"/>
                <w:color w:val="333333"/>
              </w:rPr>
              <w:t>: awake</w:t>
            </w:r>
            <w:r w:rsidR="00B63464">
              <w:rPr>
                <w:rFonts w:hint="eastAsia"/>
                <w:color w:val="333333"/>
              </w:rPr>
              <w:br/>
            </w:r>
            <w:r>
              <w:rPr>
                <w:rFonts w:ascii="Consolas" w:hAnsi="Consolas" w:hint="eastAsia"/>
                <w:color w:val="000000"/>
                <w:sz w:val="20"/>
                <w:highlight w:val="white"/>
              </w:rPr>
              <w:lastRenderedPageBreak/>
              <w:t>1.5&gt;&amp;&gt;=0.5</w:t>
            </w:r>
            <w:r w:rsidR="00B63464">
              <w:rPr>
                <w:rFonts w:hint="eastAsia"/>
                <w:color w:val="333333"/>
              </w:rPr>
              <w:t>: light sleep</w:t>
            </w:r>
            <w:r w:rsidR="00B63464">
              <w:rPr>
                <w:rFonts w:hint="eastAsia"/>
                <w:color w:val="333333"/>
              </w:rPr>
              <w:br/>
            </w:r>
            <w:r>
              <w:rPr>
                <w:rFonts w:ascii="Consolas" w:hAnsi="Consolas" w:hint="eastAsia"/>
                <w:color w:val="000000"/>
                <w:sz w:val="20"/>
                <w:highlight w:val="white"/>
              </w:rPr>
              <w:t>2.5&gt;&amp;&gt;=1.5</w:t>
            </w:r>
            <w:r w:rsidR="00B63464">
              <w:rPr>
                <w:rFonts w:hint="eastAsia"/>
                <w:color w:val="333333"/>
              </w:rPr>
              <w:t>: moderate sleep</w:t>
            </w:r>
            <w:r w:rsidR="00B63464">
              <w:rPr>
                <w:rFonts w:hint="eastAsia"/>
                <w:color w:val="333333"/>
              </w:rPr>
              <w:br/>
            </w:r>
            <w:r>
              <w:rPr>
                <w:rFonts w:ascii="Consolas" w:hAnsi="Consolas" w:hint="eastAsia"/>
                <w:color w:val="000000"/>
                <w:sz w:val="20"/>
                <w:highlight w:val="white"/>
              </w:rPr>
              <w:t>3&gt;&amp;&gt;=2.5</w:t>
            </w:r>
            <w:r w:rsidR="00B63464">
              <w:rPr>
                <w:rFonts w:hint="eastAsia"/>
                <w:color w:val="333333"/>
              </w:rPr>
              <w:t>: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lastRenderedPageBreak/>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Pr="009140FE" w:rsidRDefault="00C60BA3" w:rsidP="00222048">
            <w:pPr>
              <w:jc w:val="left"/>
              <w:rPr>
                <w:rFonts w:ascii="Consolas" w:hAnsi="Consolas"/>
                <w:strike/>
                <w:color w:val="000000"/>
                <w:sz w:val="20"/>
                <w:highlight w:val="white"/>
              </w:rPr>
            </w:pPr>
            <w:r w:rsidRPr="009140FE">
              <w:rPr>
                <w:rFonts w:ascii="Consolas" w:hAnsi="Consolas" w:hint="eastAsia"/>
                <w:strike/>
                <w:color w:val="000000"/>
                <w:sz w:val="20"/>
                <w:highlight w:val="white"/>
              </w:rPr>
              <w:t>md_heart_stop_decrease_scale</w:t>
            </w:r>
          </w:p>
        </w:tc>
        <w:tc>
          <w:tcPr>
            <w:tcW w:w="81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short</w:t>
            </w:r>
          </w:p>
        </w:tc>
        <w:tc>
          <w:tcPr>
            <w:tcW w:w="487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Score Deduction:Score Deduction due to Heart beat stop</w:t>
            </w:r>
            <w:r w:rsidR="009140FE">
              <w:rPr>
                <w:rFonts w:ascii="Consolas" w:hAnsi="Consolas" w:hint="eastAsia"/>
                <w:strike/>
                <w:color w:val="000000"/>
                <w:sz w:val="20"/>
                <w:highlight w:val="white"/>
              </w:rPr>
              <w:t>(</w:t>
            </w:r>
            <w:r w:rsidR="009140FE" w:rsidRPr="009140FE">
              <w:rPr>
                <w:rFonts w:ascii="Consolas" w:hAnsi="Consolas"/>
                <w:strike/>
                <w:color w:val="000000"/>
                <w:sz w:val="20"/>
              </w:rPr>
              <w:t>Abandoned</w:t>
            </w:r>
            <w:r w:rsidR="009140FE">
              <w:rPr>
                <w:rFonts w:ascii="Consolas" w:hAnsi="Consolas" w:hint="eastAsia"/>
                <w:strike/>
                <w:color w:val="000000"/>
                <w:sz w:val="20"/>
                <w:highlight w:val="white"/>
              </w:rPr>
              <w: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ahIndex</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Normal: ahIndex&lt;5; Low risk: 5&lt;=ahIndex&lt;15; Medium risk: 15&lt;=ahIndex&lt;30; High risk: 30&lt;=ahIndex</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ahiMaxDur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The duration of the longest respiratory event (central, obstructive, or hypoventilation) during sleep, in seconds</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csaDur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Duration of central apnea during sleep, in seconds</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lastRenderedPageBreak/>
              <w:t>csaCnt</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The number of occurrences of central apnea during sleep</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csaMaxDur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2E4698">
              <w:rPr>
                <w:rFonts w:ascii="Consolas" w:hAnsi="Consolas" w:cs="Times New Roman"/>
                <w:color w:val="000000"/>
                <w:kern w:val="2"/>
                <w:sz w:val="20"/>
              </w:rPr>
              <w:t>The longest duration of central apnea during sleep, in seconds</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osaDur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Duration of obstructive apnea/hypopnea during sleep, in seconds</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osaCnt</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The number of occurrences of obstructive apnea/hypopnea during sleep</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osaMaxDur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7D2068" w:rsidRPr="00223116" w:rsidRDefault="007D2068" w:rsidP="00605B68">
            <w:pPr>
              <w:pStyle w:val="ne-p"/>
              <w:spacing w:before="0" w:beforeAutospacing="0" w:after="0" w:afterAutospacing="0"/>
              <w:rPr>
                <w:rFonts w:ascii="Consolas" w:hAnsi="Consolas" w:cs="Times New Roman"/>
                <w:color w:val="000000"/>
                <w:kern w:val="2"/>
                <w:sz w:val="20"/>
                <w:highlight w:val="white"/>
              </w:rPr>
            </w:pPr>
            <w:r w:rsidRPr="001304CE">
              <w:rPr>
                <w:rFonts w:ascii="Consolas" w:hAnsi="Consolas" w:cs="Times New Roman"/>
                <w:color w:val="000000"/>
                <w:kern w:val="2"/>
                <w:sz w:val="20"/>
              </w:rPr>
              <w:t>The longest duration of obstructive apnea/hypopnea during sleep, in seconds</w:t>
            </w:r>
          </w:p>
        </w:tc>
      </w:tr>
      <w:tr w:rsidR="007D2068" w:rsidTr="00B56164">
        <w:tc>
          <w:tcPr>
            <w:tcW w:w="2841" w:type="dxa"/>
            <w:shd w:val="clear" w:color="auto" w:fill="auto"/>
            <w:vAlign w:val="center"/>
          </w:tcPr>
          <w:p w:rsidR="007D2068" w:rsidRDefault="007D2068" w:rsidP="00605B68">
            <w:pPr>
              <w:jc w:val="left"/>
              <w:rPr>
                <w:rFonts w:ascii="Consolas" w:hAnsi="Consolas"/>
                <w:color w:val="000000"/>
                <w:sz w:val="20"/>
                <w:highlight w:val="white"/>
              </w:rPr>
            </w:pPr>
            <w:r w:rsidRPr="005D4E35">
              <w:rPr>
                <w:rFonts w:ascii="Consolas" w:hAnsi="Consolas"/>
                <w:color w:val="000000"/>
                <w:sz w:val="20"/>
              </w:rPr>
              <w:t>ahiArrayStr</w:t>
            </w:r>
          </w:p>
        </w:tc>
        <w:tc>
          <w:tcPr>
            <w:tcW w:w="811" w:type="dxa"/>
            <w:shd w:val="clear" w:color="auto" w:fill="auto"/>
            <w:vAlign w:val="center"/>
          </w:tcPr>
          <w:p w:rsidR="007D2068" w:rsidRDefault="007D2068" w:rsidP="00605B68">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7D2068" w:rsidRPr="00E930D2" w:rsidRDefault="007D2068" w:rsidP="00605B68">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Hourly related statistical array string for apnea</w:t>
            </w:r>
          </w:p>
          <w:p w:rsidR="007D2068" w:rsidRDefault="007D2068" w:rsidP="00605B68">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Arr [0]: The start time of storing detailed information of each hour of apnea (actual sleep point: HHMM),</w:t>
            </w:r>
          </w:p>
          <w:p w:rsidR="007D2068" w:rsidRPr="00E930D2" w:rsidRDefault="007D2068" w:rsidP="00605B68">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Arr [1]: The end time of storing detailed information of each hour of apnea (time of awakening point: HHMM)</w:t>
            </w:r>
          </w:p>
          <w:p w:rsidR="007D2068" w:rsidRPr="00223116" w:rsidRDefault="007D2068" w:rsidP="00605B68">
            <w:pPr>
              <w:rPr>
                <w:rFonts w:ascii="Consolas" w:hAnsi="Consolas"/>
                <w:color w:val="000000"/>
                <w:sz w:val="20"/>
                <w:highlight w:val="white"/>
              </w:rPr>
            </w:pPr>
            <w:r w:rsidRPr="00E930D2">
              <w:rPr>
                <w:rFonts w:ascii="Consolas" w:hAnsi="Consolas"/>
                <w:color w:val="000000"/>
                <w:sz w:val="20"/>
              </w:rPr>
              <w:t>Arr [2]: Duration (how many whole points are spanned), subsequent position storage, hourly AHI index. The specific storage protocol is as follows:</w:t>
            </w:r>
          </w:p>
        </w:tc>
      </w:tr>
    </w:tbl>
    <w:p w:rsidR="007D2068" w:rsidRDefault="007D2068" w:rsidP="007D2068">
      <w:pPr>
        <w:pStyle w:val="ne-p"/>
        <w:spacing w:before="0" w:beforeAutospacing="0" w:after="0" w:afterAutospacing="0"/>
      </w:pPr>
      <w:bookmarkStart w:id="113" w:name="_SleepStatusType"/>
      <w:r>
        <w:rPr>
          <w:rStyle w:val="ne-text"/>
        </w:rPr>
        <w:t>ahiArrayStr</w:t>
      </w:r>
      <w:r w:rsidRPr="00686FA8">
        <w:t xml:space="preserve"> </w:t>
      </w:r>
      <w:r w:rsidRPr="00686FA8">
        <w:rPr>
          <w:rStyle w:val="ne-text"/>
        </w:rPr>
        <w:t>Explanation</w:t>
      </w:r>
      <w:r>
        <w:rPr>
          <w:rStyle w:val="ne-text"/>
        </w:rPr>
        <w:t>：</w:t>
      </w:r>
    </w:p>
    <w:tbl>
      <w:tblPr>
        <w:tblW w:w="9654" w:type="dxa"/>
        <w:tblBorders>
          <w:top w:val="single" w:sz="4" w:space="0" w:color="D9D9D9"/>
          <w:left w:val="single" w:sz="4" w:space="0" w:color="D9D9D9"/>
          <w:bottom w:val="single" w:sz="4" w:space="0" w:color="D9D9D9"/>
          <w:right w:val="single" w:sz="4" w:space="0" w:color="D9D9D9"/>
        </w:tblBorders>
        <w:tblLayout w:type="fixed"/>
        <w:tblCellMar>
          <w:top w:w="15" w:type="dxa"/>
          <w:left w:w="15" w:type="dxa"/>
          <w:bottom w:w="15" w:type="dxa"/>
          <w:right w:w="15" w:type="dxa"/>
        </w:tblCellMar>
        <w:tblLook w:val="04A0"/>
      </w:tblPr>
      <w:tblGrid>
        <w:gridCol w:w="1407"/>
        <w:gridCol w:w="1857"/>
        <w:gridCol w:w="6390"/>
      </w:tblGrid>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Pr>
                <w:rFonts w:ascii="宋体" w:hAnsi="宋体" w:cs="宋体" w:hint="eastAsia"/>
                <w:color w:val="000000"/>
                <w:kern w:val="0"/>
                <w:sz w:val="20"/>
              </w:rPr>
              <w:t>index</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Pr>
                <w:rFonts w:ascii="宋体" w:hAnsi="宋体" w:cs="宋体" w:hint="eastAsia"/>
                <w:kern w:val="0"/>
                <w:sz w:val="24"/>
              </w:rPr>
              <w:t>type</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Pr>
                <w:rFonts w:ascii="宋体" w:hAnsi="宋体" w:cs="宋体" w:hint="eastAsia"/>
                <w:color w:val="000000"/>
                <w:kern w:val="0"/>
                <w:sz w:val="20"/>
              </w:rPr>
              <w:t>Description</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0</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437C03">
              <w:rPr>
                <w:rFonts w:ascii="宋体" w:hAnsi="宋体" w:cs="宋体"/>
                <w:color w:val="000000"/>
                <w:kern w:val="0"/>
                <w:sz w:val="20"/>
              </w:rPr>
              <w:t>Start time, integer point of high byte storage time, minute of low byte storage time</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1</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437C03">
              <w:rPr>
                <w:rFonts w:ascii="宋体" w:hAnsi="宋体" w:cs="宋体"/>
                <w:color w:val="000000"/>
                <w:kern w:val="0"/>
                <w:sz w:val="20"/>
              </w:rPr>
              <w:t>End time, integer point of high byte storage time, minute of low byte storage time</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2</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437C03">
              <w:rPr>
                <w:rFonts w:ascii="宋体" w:hAnsi="宋体" w:cs="宋体"/>
                <w:color w:val="000000"/>
                <w:kern w:val="0"/>
                <w:sz w:val="20"/>
              </w:rPr>
              <w:t>Duration N hours</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3</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437C03">
              <w:rPr>
                <w:rFonts w:ascii="宋体" w:hAnsi="宋体" w:cs="宋体"/>
                <w:color w:val="000000"/>
                <w:kern w:val="0"/>
                <w:sz w:val="20"/>
              </w:rPr>
              <w:t>AHI index for the first hour</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w:t>
            </w:r>
          </w:p>
        </w:tc>
      </w:tr>
      <w:tr w:rsidR="007D2068" w:rsidRPr="00F31A41" w:rsidTr="00605B68">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N</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7D2068" w:rsidRPr="00F31A41" w:rsidRDefault="007D2068" w:rsidP="00605B68">
            <w:pPr>
              <w:widowControl/>
              <w:jc w:val="center"/>
              <w:rPr>
                <w:rFonts w:ascii="宋体" w:hAnsi="宋体" w:cs="宋体"/>
                <w:kern w:val="0"/>
                <w:sz w:val="24"/>
              </w:rPr>
            </w:pPr>
            <w:r w:rsidRPr="00437C03">
              <w:rPr>
                <w:rFonts w:ascii="宋体" w:hAnsi="宋体" w:cs="宋体"/>
                <w:color w:val="000000"/>
                <w:kern w:val="0"/>
                <w:sz w:val="20"/>
              </w:rPr>
              <w:t>AHI index for the nth hour</w:t>
            </w:r>
          </w:p>
        </w:tc>
      </w:tr>
    </w:tbl>
    <w:p w:rsidR="008C0C5C" w:rsidRDefault="002B42D4">
      <w:pPr>
        <w:pStyle w:val="2"/>
      </w:pPr>
      <w:bookmarkStart w:id="114" w:name="_Toc152347020"/>
      <w:r>
        <w:rPr>
          <w:rFonts w:hint="eastAsia"/>
        </w:rPr>
        <w:t>SleepStatusType</w:t>
      </w:r>
      <w:bookmarkEnd w:id="114"/>
    </w:p>
    <w:p w:rsidR="008C0C5C" w:rsidRDefault="002B42D4">
      <w:pPr>
        <w:pStyle w:val="3"/>
        <w:rPr>
          <w:rFonts w:hint="default"/>
        </w:rPr>
      </w:pPr>
      <w:bookmarkStart w:id="115" w:name="_Toc152347021"/>
      <w:bookmarkEnd w:id="113"/>
      <w:r>
        <w:t>Description</w:t>
      </w:r>
      <w:bookmarkEnd w:id="115"/>
      <w:r w:rsidR="006A7783">
        <w:fldChar w:fldCharType="begin"/>
      </w:r>
      <w:r w:rsidR="00A5369C">
        <w:instrText>HYPERLINK "http://fanyi.baidu.com/?aldtype=23" \l "zh/en/javascript:void(0);" \o "添加到收藏夹"</w:instrText>
      </w:r>
      <w:r w:rsidR="006A7783">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16" w:name="_Toc152347022"/>
      <w:r>
        <w:lastRenderedPageBreak/>
        <w:t>Fields</w:t>
      </w:r>
      <w:bookmarkEnd w:id="11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SLEEP_H_STOP</w:t>
            </w:r>
          </w:p>
        </w:tc>
        <w:tc>
          <w:tcPr>
            <w:tcW w:w="1884"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byte</w:t>
            </w:r>
          </w:p>
        </w:tc>
        <w:tc>
          <w:tcPr>
            <w:tcW w:w="1377"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0x03</w:t>
            </w:r>
          </w:p>
        </w:tc>
        <w:tc>
          <w:tcPr>
            <w:tcW w:w="2883"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Heartbeat pause</w:t>
            </w:r>
            <w:r w:rsidR="00EA7E0F" w:rsidRPr="00EA7E0F">
              <w:rPr>
                <w:rFonts w:ascii="Consolas" w:hAnsi="Consolas" w:hint="eastAsia"/>
                <w:strike/>
                <w:color w:val="000000"/>
                <w:sz w:val="20"/>
                <w:highlight w:val="white"/>
              </w:rPr>
              <w:t>(</w:t>
            </w:r>
            <w:r w:rsidR="00EA7E0F" w:rsidRPr="00EA7E0F">
              <w:rPr>
                <w:rFonts w:ascii="Consolas" w:hAnsi="Consolas"/>
                <w:strike/>
                <w:color w:val="000000"/>
                <w:sz w:val="20"/>
              </w:rPr>
              <w:t>Abandoned</w:t>
            </w:r>
            <w:r w:rsidR="00EA7E0F" w:rsidRPr="00EA7E0F">
              <w:rPr>
                <w:rFonts w:ascii="Consolas" w:hAnsi="Consolas" w:hint="eastAsia"/>
                <w:strike/>
                <w:color w:val="000000"/>
                <w:sz w:val="20"/>
                <w:highlight w:val="white"/>
              </w:rPr>
              <w: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 w:rsidR="00EA4A03" w:rsidRDefault="00EA4A03" w:rsidP="00EA4A03">
      <w:pPr>
        <w:pStyle w:val="2"/>
      </w:pPr>
      <w:bookmarkStart w:id="117" w:name="_Toc44957357"/>
      <w:bookmarkStart w:id="118" w:name="_Toc152347023"/>
      <w:r w:rsidRPr="008E5560">
        <w:t>OnlineStateListener</w:t>
      </w:r>
      <w:bookmarkEnd w:id="117"/>
      <w:bookmarkEnd w:id="118"/>
    </w:p>
    <w:p w:rsidR="0006668A" w:rsidRDefault="00BC483E" w:rsidP="0006668A">
      <w:pPr>
        <w:pStyle w:val="3"/>
        <w:rPr>
          <w:rFonts w:hint="default"/>
        </w:rPr>
      </w:pPr>
      <w:bookmarkStart w:id="119" w:name="_Toc152347024"/>
      <w:r w:rsidRPr="00BC483E">
        <w:t>Interface Introduction</w:t>
      </w:r>
      <w:bookmarkEnd w:id="119"/>
    </w:p>
    <w:p w:rsidR="0006668A" w:rsidRDefault="008D268E" w:rsidP="0006668A">
      <w:pPr>
        <w:ind w:firstLine="420"/>
      </w:pPr>
      <w:r w:rsidRPr="008D268E">
        <w:t>Device online status monitoring</w:t>
      </w:r>
    </w:p>
    <w:p w:rsidR="0006668A" w:rsidRDefault="00D80E4E" w:rsidP="0006668A">
      <w:pPr>
        <w:pStyle w:val="3"/>
        <w:rPr>
          <w:rFonts w:hint="default"/>
        </w:rPr>
      </w:pPr>
      <w:bookmarkStart w:id="120" w:name="_Toc152347025"/>
      <w:r w:rsidRPr="00D80E4E">
        <w:t>Method description</w:t>
      </w:r>
      <w:bookmarkEnd w:id="120"/>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21" w:name="_Toc44957360"/>
      <w:bookmarkStart w:id="122" w:name="_Toc152347026"/>
      <w:r w:rsidRPr="004F592A">
        <w:t>SleepReportUploadState</w:t>
      </w:r>
      <w:r>
        <w:rPr>
          <w:rFonts w:hint="eastAsia"/>
        </w:rPr>
        <w:t>Listener</w:t>
      </w:r>
      <w:bookmarkEnd w:id="121"/>
      <w:bookmarkEnd w:id="122"/>
    </w:p>
    <w:p w:rsidR="004023ED" w:rsidRDefault="007D1788" w:rsidP="004023ED">
      <w:pPr>
        <w:pStyle w:val="3"/>
        <w:rPr>
          <w:rFonts w:hint="default"/>
        </w:rPr>
      </w:pPr>
      <w:bookmarkStart w:id="123" w:name="_Toc152347027"/>
      <w:r w:rsidRPr="00BC483E">
        <w:t>Interface Introduction</w:t>
      </w:r>
      <w:bookmarkEnd w:id="123"/>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24" w:name="_Toc152347028"/>
      <w:r w:rsidRPr="00D80E4E">
        <w:t>Method description</w:t>
      </w:r>
      <w:bookmarkEnd w:id="124"/>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lastRenderedPageBreak/>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25" w:name="_RealtimeDataListener"/>
      <w:bookmarkStart w:id="126" w:name="_Toc45211562"/>
      <w:bookmarkStart w:id="127" w:name="_Toc152347029"/>
      <w:bookmarkEnd w:id="125"/>
      <w:r w:rsidRPr="00D62415">
        <w:t>RealtimeDataListener</w:t>
      </w:r>
      <w:bookmarkEnd w:id="126"/>
      <w:bookmarkEnd w:id="127"/>
    </w:p>
    <w:p w:rsidR="00093B8F" w:rsidRDefault="00093B8F" w:rsidP="00093B8F">
      <w:pPr>
        <w:pStyle w:val="3"/>
        <w:rPr>
          <w:rFonts w:hint="default"/>
        </w:rPr>
      </w:pPr>
      <w:bookmarkStart w:id="128" w:name="_Toc152347030"/>
      <w:r w:rsidRPr="00BC483E">
        <w:t>Interface Introduction</w:t>
      </w:r>
      <w:bookmarkEnd w:id="128"/>
    </w:p>
    <w:p w:rsidR="00093B8F" w:rsidRDefault="009552C3" w:rsidP="00093B8F">
      <w:pPr>
        <w:ind w:firstLine="420"/>
      </w:pPr>
      <w:r w:rsidRPr="009552C3">
        <w:t>Real-time data monitoring</w:t>
      </w:r>
    </w:p>
    <w:p w:rsidR="00093B8F" w:rsidRDefault="00B52765" w:rsidP="00093B8F">
      <w:pPr>
        <w:pStyle w:val="3"/>
        <w:rPr>
          <w:rFonts w:hint="default"/>
        </w:rPr>
      </w:pPr>
      <w:bookmarkStart w:id="129" w:name="_Toc152347031"/>
      <w:r w:rsidRPr="00D80E4E">
        <w:t>Method description</w:t>
      </w:r>
      <w:bookmarkEnd w:id="129"/>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30" w:name="_RealtimeSleepStateListener"/>
      <w:bookmarkStart w:id="131" w:name="_Toc45211565"/>
      <w:bookmarkStart w:id="132" w:name="_Toc152347032"/>
      <w:bookmarkEnd w:id="130"/>
      <w:r w:rsidRPr="00706B56">
        <w:rPr>
          <w:szCs w:val="20"/>
        </w:rPr>
        <w:t>RealtimeSleepStateListener</w:t>
      </w:r>
      <w:bookmarkEnd w:id="131"/>
      <w:bookmarkEnd w:id="132"/>
    </w:p>
    <w:p w:rsidR="00093B8F" w:rsidRDefault="000578A6" w:rsidP="00093B8F">
      <w:pPr>
        <w:pStyle w:val="3"/>
        <w:rPr>
          <w:rFonts w:hint="default"/>
        </w:rPr>
      </w:pPr>
      <w:bookmarkStart w:id="133" w:name="_Toc152347033"/>
      <w:r w:rsidRPr="00BC483E">
        <w:t>Interface Introduction</w:t>
      </w:r>
      <w:bookmarkEnd w:id="133"/>
    </w:p>
    <w:p w:rsidR="00093B8F" w:rsidRDefault="00727167" w:rsidP="00093B8F">
      <w:pPr>
        <w:ind w:firstLine="420"/>
      </w:pPr>
      <w:r w:rsidRPr="00727167">
        <w:t>Real-time sleep state monitoring</w:t>
      </w:r>
    </w:p>
    <w:p w:rsidR="00093B8F" w:rsidRDefault="0044165A" w:rsidP="00093B8F">
      <w:pPr>
        <w:pStyle w:val="3"/>
        <w:rPr>
          <w:rFonts w:hint="default"/>
        </w:rPr>
      </w:pPr>
      <w:bookmarkStart w:id="134" w:name="_Toc152347034"/>
      <w:r w:rsidRPr="00D80E4E">
        <w:t>Method description</w:t>
      </w:r>
      <w:bookmarkEnd w:id="134"/>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597" w:rsidRDefault="00F97597" w:rsidP="008C0C5C">
      <w:r>
        <w:separator/>
      </w:r>
    </w:p>
  </w:endnote>
  <w:endnote w:type="continuationSeparator" w:id="0">
    <w:p w:rsidR="00F97597" w:rsidRDefault="00F97597"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A7783">
      <w:fldChar w:fldCharType="begin"/>
    </w:r>
    <w:r>
      <w:instrText xml:space="preserve"> PAGE  \* MERGEFORMAT </w:instrText>
    </w:r>
    <w:r w:rsidR="006A7783">
      <w:fldChar w:fldCharType="separate"/>
    </w:r>
    <w:r>
      <w:rPr>
        <w:rFonts w:hint="eastAsia"/>
      </w:rPr>
      <w:t>2</w:t>
    </w:r>
    <w:r w:rsidR="006A7783">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A7783">
      <w:fldChar w:fldCharType="begin"/>
    </w:r>
    <w:r>
      <w:instrText xml:space="preserve"> PAGE  \* MERGEFORMAT </w:instrText>
    </w:r>
    <w:r w:rsidR="006A7783">
      <w:fldChar w:fldCharType="separate"/>
    </w:r>
    <w:r w:rsidR="002D41EF">
      <w:rPr>
        <w:noProof/>
      </w:rPr>
      <w:t>3</w:t>
    </w:r>
    <w:r w:rsidR="006A7783">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2D41EF">
        <w:rPr>
          <w:noProof/>
        </w:rPr>
        <w:t>25</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A7783">
      <w:fldChar w:fldCharType="begin"/>
    </w:r>
    <w:r>
      <w:instrText xml:space="preserve"> PAGE  \* MERGEFORMAT </w:instrText>
    </w:r>
    <w:r w:rsidR="006A7783">
      <w:fldChar w:fldCharType="separate"/>
    </w:r>
    <w:r w:rsidR="002D41EF">
      <w:rPr>
        <w:noProof/>
      </w:rPr>
      <w:t>2</w:t>
    </w:r>
    <w:r w:rsidR="006A7783">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2D41EF">
        <w:rPr>
          <w:noProof/>
        </w:rPr>
        <w:t>25</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597" w:rsidRDefault="00F97597" w:rsidP="008C0C5C">
      <w:r>
        <w:separator/>
      </w:r>
    </w:p>
  </w:footnote>
  <w:footnote w:type="continuationSeparator" w:id="0">
    <w:p w:rsidR="00F97597" w:rsidRDefault="00F97597"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17A4"/>
    <w:rsid w:val="00017A71"/>
    <w:rsid w:val="00025E0E"/>
    <w:rsid w:val="00027CD3"/>
    <w:rsid w:val="00050E54"/>
    <w:rsid w:val="00053F76"/>
    <w:rsid w:val="000578A6"/>
    <w:rsid w:val="00061A68"/>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1620"/>
    <w:rsid w:val="000D3E90"/>
    <w:rsid w:val="000D6651"/>
    <w:rsid w:val="000E28D3"/>
    <w:rsid w:val="000F3743"/>
    <w:rsid w:val="00111D15"/>
    <w:rsid w:val="00115C80"/>
    <w:rsid w:val="00122126"/>
    <w:rsid w:val="00126444"/>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0530"/>
    <w:rsid w:val="00222048"/>
    <w:rsid w:val="00227B31"/>
    <w:rsid w:val="00230D33"/>
    <w:rsid w:val="00237881"/>
    <w:rsid w:val="002400A3"/>
    <w:rsid w:val="0024015B"/>
    <w:rsid w:val="00241326"/>
    <w:rsid w:val="00242E6D"/>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3FD5"/>
    <w:rsid w:val="002C630A"/>
    <w:rsid w:val="002D41EF"/>
    <w:rsid w:val="002E0C1A"/>
    <w:rsid w:val="002E5EE5"/>
    <w:rsid w:val="002F0DFD"/>
    <w:rsid w:val="002F13F3"/>
    <w:rsid w:val="002F4E23"/>
    <w:rsid w:val="003049AA"/>
    <w:rsid w:val="0032169B"/>
    <w:rsid w:val="003263D5"/>
    <w:rsid w:val="00340313"/>
    <w:rsid w:val="00341609"/>
    <w:rsid w:val="003447C5"/>
    <w:rsid w:val="003527F6"/>
    <w:rsid w:val="00360EEE"/>
    <w:rsid w:val="003741AF"/>
    <w:rsid w:val="00383BB3"/>
    <w:rsid w:val="003A02D3"/>
    <w:rsid w:val="003A166D"/>
    <w:rsid w:val="003B03A0"/>
    <w:rsid w:val="003B3A6B"/>
    <w:rsid w:val="003B554B"/>
    <w:rsid w:val="003B7A43"/>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71DD1"/>
    <w:rsid w:val="0047566F"/>
    <w:rsid w:val="00475E5F"/>
    <w:rsid w:val="004760F3"/>
    <w:rsid w:val="004820B4"/>
    <w:rsid w:val="004B15CC"/>
    <w:rsid w:val="004B1BD6"/>
    <w:rsid w:val="004B6EC2"/>
    <w:rsid w:val="004C29C2"/>
    <w:rsid w:val="004C6A52"/>
    <w:rsid w:val="004D10F9"/>
    <w:rsid w:val="004D7D60"/>
    <w:rsid w:val="004E0A58"/>
    <w:rsid w:val="004E0B77"/>
    <w:rsid w:val="004E0CB6"/>
    <w:rsid w:val="004E1F05"/>
    <w:rsid w:val="004F1930"/>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51F37"/>
    <w:rsid w:val="00562593"/>
    <w:rsid w:val="00564C45"/>
    <w:rsid w:val="00566964"/>
    <w:rsid w:val="0056716F"/>
    <w:rsid w:val="00581A20"/>
    <w:rsid w:val="005879E6"/>
    <w:rsid w:val="00590339"/>
    <w:rsid w:val="00593DAE"/>
    <w:rsid w:val="005A3F74"/>
    <w:rsid w:val="005B2F97"/>
    <w:rsid w:val="005B378E"/>
    <w:rsid w:val="005D590B"/>
    <w:rsid w:val="005D5F4D"/>
    <w:rsid w:val="005E0023"/>
    <w:rsid w:val="005E1283"/>
    <w:rsid w:val="005E2A91"/>
    <w:rsid w:val="005E4C1B"/>
    <w:rsid w:val="005F2451"/>
    <w:rsid w:val="005F479B"/>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33A6"/>
    <w:rsid w:val="00664AA3"/>
    <w:rsid w:val="00665B96"/>
    <w:rsid w:val="006679A1"/>
    <w:rsid w:val="00667E91"/>
    <w:rsid w:val="00670AB8"/>
    <w:rsid w:val="00680840"/>
    <w:rsid w:val="006828B5"/>
    <w:rsid w:val="00690935"/>
    <w:rsid w:val="0069346D"/>
    <w:rsid w:val="006A52E8"/>
    <w:rsid w:val="006A76B9"/>
    <w:rsid w:val="006A7783"/>
    <w:rsid w:val="006B0258"/>
    <w:rsid w:val="006B5AE3"/>
    <w:rsid w:val="006D301A"/>
    <w:rsid w:val="006D491F"/>
    <w:rsid w:val="006D5B01"/>
    <w:rsid w:val="006E1B9D"/>
    <w:rsid w:val="006E4FAC"/>
    <w:rsid w:val="00712579"/>
    <w:rsid w:val="00713AE5"/>
    <w:rsid w:val="00713F09"/>
    <w:rsid w:val="00714C9E"/>
    <w:rsid w:val="007217C1"/>
    <w:rsid w:val="007232F8"/>
    <w:rsid w:val="00727167"/>
    <w:rsid w:val="00735C26"/>
    <w:rsid w:val="007412FB"/>
    <w:rsid w:val="00742AB4"/>
    <w:rsid w:val="00753984"/>
    <w:rsid w:val="00753CE5"/>
    <w:rsid w:val="007561CD"/>
    <w:rsid w:val="00757166"/>
    <w:rsid w:val="00767FDE"/>
    <w:rsid w:val="0077368B"/>
    <w:rsid w:val="007744D7"/>
    <w:rsid w:val="0078324C"/>
    <w:rsid w:val="007B0564"/>
    <w:rsid w:val="007B4969"/>
    <w:rsid w:val="007C559A"/>
    <w:rsid w:val="007C5B24"/>
    <w:rsid w:val="007C7C5A"/>
    <w:rsid w:val="007D1788"/>
    <w:rsid w:val="007D1EF6"/>
    <w:rsid w:val="007D2068"/>
    <w:rsid w:val="007D2C60"/>
    <w:rsid w:val="007F1A76"/>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35EF"/>
    <w:rsid w:val="008D5EF4"/>
    <w:rsid w:val="008D6531"/>
    <w:rsid w:val="008F4EAE"/>
    <w:rsid w:val="00901BC8"/>
    <w:rsid w:val="0090273A"/>
    <w:rsid w:val="009031F5"/>
    <w:rsid w:val="00904939"/>
    <w:rsid w:val="00912616"/>
    <w:rsid w:val="009140FE"/>
    <w:rsid w:val="00934426"/>
    <w:rsid w:val="0093539C"/>
    <w:rsid w:val="00936A04"/>
    <w:rsid w:val="00943EB1"/>
    <w:rsid w:val="00950B16"/>
    <w:rsid w:val="00953D58"/>
    <w:rsid w:val="009547AC"/>
    <w:rsid w:val="009552C3"/>
    <w:rsid w:val="00962C22"/>
    <w:rsid w:val="00963E75"/>
    <w:rsid w:val="0096503F"/>
    <w:rsid w:val="00970999"/>
    <w:rsid w:val="00980DCA"/>
    <w:rsid w:val="00986CD6"/>
    <w:rsid w:val="00991B5D"/>
    <w:rsid w:val="009A7E27"/>
    <w:rsid w:val="009C7B70"/>
    <w:rsid w:val="009D1FCC"/>
    <w:rsid w:val="009E38C8"/>
    <w:rsid w:val="009F0B14"/>
    <w:rsid w:val="009F68E5"/>
    <w:rsid w:val="00A00D7F"/>
    <w:rsid w:val="00A4360D"/>
    <w:rsid w:val="00A44348"/>
    <w:rsid w:val="00A46CD5"/>
    <w:rsid w:val="00A5369C"/>
    <w:rsid w:val="00A56A1F"/>
    <w:rsid w:val="00A60423"/>
    <w:rsid w:val="00A6537F"/>
    <w:rsid w:val="00A660EE"/>
    <w:rsid w:val="00A7410A"/>
    <w:rsid w:val="00A7450B"/>
    <w:rsid w:val="00A77FF2"/>
    <w:rsid w:val="00A80994"/>
    <w:rsid w:val="00A81C0B"/>
    <w:rsid w:val="00A82198"/>
    <w:rsid w:val="00A84B3B"/>
    <w:rsid w:val="00A96EAF"/>
    <w:rsid w:val="00AA2D17"/>
    <w:rsid w:val="00AB1A71"/>
    <w:rsid w:val="00AB39D8"/>
    <w:rsid w:val="00AB548E"/>
    <w:rsid w:val="00AC3E9B"/>
    <w:rsid w:val="00AC7A9E"/>
    <w:rsid w:val="00AD7247"/>
    <w:rsid w:val="00B06F58"/>
    <w:rsid w:val="00B25C71"/>
    <w:rsid w:val="00B26F6D"/>
    <w:rsid w:val="00B31322"/>
    <w:rsid w:val="00B32F95"/>
    <w:rsid w:val="00B34BCD"/>
    <w:rsid w:val="00B36016"/>
    <w:rsid w:val="00B36871"/>
    <w:rsid w:val="00B516E6"/>
    <w:rsid w:val="00B52765"/>
    <w:rsid w:val="00B54369"/>
    <w:rsid w:val="00B556C0"/>
    <w:rsid w:val="00B56164"/>
    <w:rsid w:val="00B63464"/>
    <w:rsid w:val="00B74B13"/>
    <w:rsid w:val="00B76667"/>
    <w:rsid w:val="00B81816"/>
    <w:rsid w:val="00B864C1"/>
    <w:rsid w:val="00B91688"/>
    <w:rsid w:val="00B9530B"/>
    <w:rsid w:val="00B9792F"/>
    <w:rsid w:val="00B97B71"/>
    <w:rsid w:val="00BB2187"/>
    <w:rsid w:val="00BB3F44"/>
    <w:rsid w:val="00BB67D2"/>
    <w:rsid w:val="00BB7508"/>
    <w:rsid w:val="00BC0699"/>
    <w:rsid w:val="00BC483E"/>
    <w:rsid w:val="00BC7AAA"/>
    <w:rsid w:val="00BD3DC5"/>
    <w:rsid w:val="00BD3F15"/>
    <w:rsid w:val="00BD53C4"/>
    <w:rsid w:val="00BE5AA6"/>
    <w:rsid w:val="00BF3512"/>
    <w:rsid w:val="00BF59DE"/>
    <w:rsid w:val="00BF69F8"/>
    <w:rsid w:val="00C04CED"/>
    <w:rsid w:val="00C106FC"/>
    <w:rsid w:val="00C16061"/>
    <w:rsid w:val="00C21A33"/>
    <w:rsid w:val="00C22508"/>
    <w:rsid w:val="00C45ED9"/>
    <w:rsid w:val="00C50DB0"/>
    <w:rsid w:val="00C51E3A"/>
    <w:rsid w:val="00C60BA3"/>
    <w:rsid w:val="00C6763B"/>
    <w:rsid w:val="00C7061B"/>
    <w:rsid w:val="00C74B24"/>
    <w:rsid w:val="00C74F58"/>
    <w:rsid w:val="00C8007E"/>
    <w:rsid w:val="00C95DC8"/>
    <w:rsid w:val="00C97842"/>
    <w:rsid w:val="00CA24D6"/>
    <w:rsid w:val="00CB638C"/>
    <w:rsid w:val="00CC5C93"/>
    <w:rsid w:val="00CC703A"/>
    <w:rsid w:val="00CD033E"/>
    <w:rsid w:val="00CD1931"/>
    <w:rsid w:val="00CD2665"/>
    <w:rsid w:val="00CD348C"/>
    <w:rsid w:val="00CE3D0C"/>
    <w:rsid w:val="00D0021F"/>
    <w:rsid w:val="00D039FB"/>
    <w:rsid w:val="00D156A4"/>
    <w:rsid w:val="00D200ED"/>
    <w:rsid w:val="00D2050E"/>
    <w:rsid w:val="00D21DA3"/>
    <w:rsid w:val="00D235FA"/>
    <w:rsid w:val="00D23AC6"/>
    <w:rsid w:val="00D250C9"/>
    <w:rsid w:val="00D32878"/>
    <w:rsid w:val="00D32C37"/>
    <w:rsid w:val="00D522BE"/>
    <w:rsid w:val="00D530F5"/>
    <w:rsid w:val="00D6397B"/>
    <w:rsid w:val="00D64C90"/>
    <w:rsid w:val="00D7245F"/>
    <w:rsid w:val="00D75C7A"/>
    <w:rsid w:val="00D80E4E"/>
    <w:rsid w:val="00D87909"/>
    <w:rsid w:val="00D93E0D"/>
    <w:rsid w:val="00DA1F57"/>
    <w:rsid w:val="00DA4B2B"/>
    <w:rsid w:val="00DB2DC4"/>
    <w:rsid w:val="00DC103B"/>
    <w:rsid w:val="00DC1483"/>
    <w:rsid w:val="00DC25B4"/>
    <w:rsid w:val="00DC7C4E"/>
    <w:rsid w:val="00DD4294"/>
    <w:rsid w:val="00DE3B59"/>
    <w:rsid w:val="00DF2B5C"/>
    <w:rsid w:val="00DF2F22"/>
    <w:rsid w:val="00E03334"/>
    <w:rsid w:val="00E13868"/>
    <w:rsid w:val="00E15B85"/>
    <w:rsid w:val="00E2392D"/>
    <w:rsid w:val="00E25D84"/>
    <w:rsid w:val="00E34FAA"/>
    <w:rsid w:val="00E43A77"/>
    <w:rsid w:val="00E511B7"/>
    <w:rsid w:val="00E573C6"/>
    <w:rsid w:val="00E60CEF"/>
    <w:rsid w:val="00E6160B"/>
    <w:rsid w:val="00E72E73"/>
    <w:rsid w:val="00E76F53"/>
    <w:rsid w:val="00E77AE3"/>
    <w:rsid w:val="00EA0FF0"/>
    <w:rsid w:val="00EA4A03"/>
    <w:rsid w:val="00EA7DF8"/>
    <w:rsid w:val="00EA7E0F"/>
    <w:rsid w:val="00EB2287"/>
    <w:rsid w:val="00EB2E38"/>
    <w:rsid w:val="00EC0959"/>
    <w:rsid w:val="00EC0BA7"/>
    <w:rsid w:val="00EC494B"/>
    <w:rsid w:val="00EC6418"/>
    <w:rsid w:val="00EC6463"/>
    <w:rsid w:val="00ED1263"/>
    <w:rsid w:val="00ED70B4"/>
    <w:rsid w:val="00EF00AC"/>
    <w:rsid w:val="00EF0F81"/>
    <w:rsid w:val="00F019C9"/>
    <w:rsid w:val="00F01A4F"/>
    <w:rsid w:val="00F104B3"/>
    <w:rsid w:val="00F11ED7"/>
    <w:rsid w:val="00F1218A"/>
    <w:rsid w:val="00F15F1C"/>
    <w:rsid w:val="00F2245A"/>
    <w:rsid w:val="00F33FA4"/>
    <w:rsid w:val="00F34E54"/>
    <w:rsid w:val="00F760ED"/>
    <w:rsid w:val="00F761EA"/>
    <w:rsid w:val="00F76EFF"/>
    <w:rsid w:val="00F774E2"/>
    <w:rsid w:val="00F83F68"/>
    <w:rsid w:val="00F92000"/>
    <w:rsid w:val="00F94478"/>
    <w:rsid w:val="00F97597"/>
    <w:rsid w:val="00FB55A0"/>
    <w:rsid w:val="00FC37C2"/>
    <w:rsid w:val="00FC3B39"/>
    <w:rsid w:val="00FC55B1"/>
    <w:rsid w:val="00FD07B3"/>
    <w:rsid w:val="00FE388F"/>
    <w:rsid w:val="00FE7EDA"/>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paragraph" w:styleId="5">
    <w:name w:val="heading 5"/>
    <w:basedOn w:val="a"/>
    <w:next w:val="a"/>
    <w:link w:val="5Char"/>
    <w:unhideWhenUsed/>
    <w:qFormat/>
    <w:rsid w:val="007D206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 w:type="paragraph" w:customStyle="1" w:styleId="ne-p">
    <w:name w:val="ne-p"/>
    <w:basedOn w:val="a"/>
    <w:rsid w:val="007D2068"/>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rsid w:val="007D2068"/>
    <w:rPr>
      <w:rFonts w:ascii="Calibri" w:hAnsi="Calibri"/>
      <w:b/>
      <w:bCs/>
      <w:kern w:val="2"/>
      <w:sz w:val="28"/>
      <w:szCs w:val="28"/>
    </w:rPr>
  </w:style>
  <w:style w:type="character" w:customStyle="1" w:styleId="ne-text">
    <w:name w:val="ne-text"/>
    <w:basedOn w:val="a0"/>
    <w:rsid w:val="007D2068"/>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25</Pages>
  <Words>4413</Words>
  <Characters>25157</Characters>
  <Application>Microsoft Office Word</Application>
  <DocSecurity>0</DocSecurity>
  <Lines>209</Lines>
  <Paragraphs>59</Paragraphs>
  <ScaleCrop>false</ScaleCrop>
  <Company/>
  <LinksUpToDate>false</LinksUpToDate>
  <CharactersWithSpaces>29511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536</cp:revision>
  <dcterms:created xsi:type="dcterms:W3CDTF">2014-10-29T12:08:00Z</dcterms:created>
  <dcterms:modified xsi:type="dcterms:W3CDTF">2023-12-01T10:14:00Z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